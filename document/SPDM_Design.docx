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F990" w14:textId="77777777" w:rsidR="00D20055" w:rsidRPr="00EB34B2" w:rsidRDefault="001D7F3B" w:rsidP="00D20055">
      <w:pPr>
        <w:tabs>
          <w:tab w:val="left" w:pos="-90"/>
          <w:tab w:val="left" w:pos="90"/>
          <w:tab w:val="left" w:pos="2610"/>
        </w:tabs>
        <w:ind w:left="333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Intel OpenBMC</w:t>
      </w:r>
      <w:r w:rsidR="003510C2">
        <w:rPr>
          <w:rFonts w:hint="eastAsia"/>
          <w:b/>
          <w:bCs/>
          <w:i/>
          <w:iCs/>
          <w:sz w:val="36"/>
          <w:szCs w:val="36"/>
        </w:rPr>
        <w:t xml:space="preserve"> </w:t>
      </w:r>
      <w:r w:rsidR="00D20055">
        <w:rPr>
          <w:b/>
          <w:bCs/>
          <w:i/>
          <w:iCs/>
          <w:sz w:val="36"/>
          <w:szCs w:val="36"/>
        </w:rPr>
        <w:t>SPDM</w:t>
      </w:r>
      <w:r w:rsidR="00D20055" w:rsidRPr="00EB34B2">
        <w:rPr>
          <w:b/>
          <w:bCs/>
          <w:i/>
          <w:iCs/>
          <w:sz w:val="36"/>
          <w:szCs w:val="36"/>
        </w:rPr>
        <w:t xml:space="preserve"> Design Document</w:t>
      </w:r>
    </w:p>
    <w:p w14:paraId="1944F822" w14:textId="77777777" w:rsidR="00D20055" w:rsidRPr="00DD6C65" w:rsidRDefault="00D20055" w:rsidP="00D20055">
      <w:pPr>
        <w:tabs>
          <w:tab w:val="left" w:pos="-90"/>
          <w:tab w:val="left" w:pos="90"/>
          <w:tab w:val="left" w:pos="2610"/>
        </w:tabs>
        <w:ind w:left="3330"/>
      </w:pPr>
    </w:p>
    <w:p w14:paraId="05EFFCA2" w14:textId="77777777" w:rsidR="00D20055" w:rsidRPr="00DD6C65" w:rsidRDefault="00D20055" w:rsidP="00D20055">
      <w:pPr>
        <w:tabs>
          <w:tab w:val="left" w:pos="-90"/>
          <w:tab w:val="left" w:pos="90"/>
          <w:tab w:val="left" w:pos="2610"/>
        </w:tabs>
        <w:ind w:left="3330"/>
      </w:pPr>
    </w:p>
    <w:p w14:paraId="62BB82E1" w14:textId="77777777" w:rsidR="00D20055" w:rsidRDefault="00D20055" w:rsidP="00D20055"/>
    <w:p w14:paraId="4E98DC23" w14:textId="77777777" w:rsidR="00D20055" w:rsidRPr="00EB0C81" w:rsidRDefault="00D20055" w:rsidP="00D20055"/>
    <w:p w14:paraId="594201DB" w14:textId="42D6D4BF" w:rsidR="00D20055" w:rsidRPr="00EB0C81" w:rsidRDefault="00D20055" w:rsidP="00D20055">
      <w:pPr>
        <w:pBdr>
          <w:bottom w:val="single" w:sz="4" w:space="1" w:color="auto"/>
        </w:pBdr>
        <w:tabs>
          <w:tab w:val="left" w:pos="-90"/>
          <w:tab w:val="left" w:pos="90"/>
          <w:tab w:val="left" w:pos="2610"/>
        </w:tabs>
        <w:ind w:left="3330" w:right="720"/>
        <w:rPr>
          <w:rFonts w:cs="Arial"/>
        </w:rPr>
      </w:pPr>
      <w:r w:rsidRPr="00EB0C81">
        <w:rPr>
          <w:rFonts w:cs="Arial"/>
        </w:rPr>
        <w:t>Revision: 0</w:t>
      </w:r>
      <w:r>
        <w:rPr>
          <w:rFonts w:cs="Arial"/>
        </w:rPr>
        <w:t>.</w:t>
      </w:r>
      <w:del w:id="0" w:author="JoyceChen [陳曉慧]" w:date="2022-05-03T10:58:00Z">
        <w:r w:rsidR="003510C2" w:rsidDel="00EB5C7F">
          <w:rPr>
            <w:rFonts w:cs="Arial" w:hint="eastAsia"/>
          </w:rPr>
          <w:delText>2</w:delText>
        </w:r>
      </w:del>
      <w:ins w:id="1" w:author="JoyceChen [陳曉慧]" w:date="2022-05-03T10:58:00Z">
        <w:r w:rsidR="00EB5C7F">
          <w:rPr>
            <w:rFonts w:cs="Arial"/>
          </w:rPr>
          <w:t>3</w:t>
        </w:r>
      </w:ins>
    </w:p>
    <w:p w14:paraId="544E11EA" w14:textId="77777777" w:rsidR="00D20055" w:rsidRDefault="00D20055" w:rsidP="00D20055"/>
    <w:p w14:paraId="5212124D" w14:textId="77777777" w:rsidR="00D20055" w:rsidRDefault="00D20055" w:rsidP="00D20055"/>
    <w:p w14:paraId="1A54FB14" w14:textId="77777777" w:rsidR="00D20055" w:rsidRDefault="00D20055" w:rsidP="00D20055"/>
    <w:p w14:paraId="4930DF58" w14:textId="77777777" w:rsidR="00D20055" w:rsidRPr="00EB0C81" w:rsidRDefault="00D20055" w:rsidP="00D20055"/>
    <w:p w14:paraId="72F50BD5" w14:textId="77777777" w:rsidR="00D20055" w:rsidRPr="00EB0C81" w:rsidRDefault="00D20055" w:rsidP="00D20055"/>
    <w:p w14:paraId="3DD3D48E" w14:textId="77777777" w:rsidR="00D20055" w:rsidRDefault="00D20055" w:rsidP="00D20055"/>
    <w:p w14:paraId="028E0DE7" w14:textId="77777777" w:rsidR="00D20055" w:rsidRPr="00EB0C81" w:rsidRDefault="00D20055" w:rsidP="00D20055">
      <w:pPr>
        <w:pStyle w:val="TableText"/>
        <w:tabs>
          <w:tab w:val="left" w:pos="-90"/>
          <w:tab w:val="left" w:pos="90"/>
          <w:tab w:val="left" w:pos="2610"/>
        </w:tabs>
        <w:ind w:left="3330"/>
      </w:pPr>
    </w:p>
    <w:p w14:paraId="1EB800E1" w14:textId="77777777" w:rsidR="00D20055" w:rsidRPr="00DF6BF4" w:rsidRDefault="00D20055" w:rsidP="00D20055">
      <w:pPr>
        <w:pStyle w:val="TableText"/>
        <w:tabs>
          <w:tab w:val="left" w:pos="90"/>
          <w:tab w:val="left" w:pos="2610"/>
        </w:tabs>
        <w:ind w:left="3330"/>
        <w:rPr>
          <w:sz w:val="16"/>
          <w:szCs w:val="16"/>
        </w:rPr>
      </w:pPr>
      <w:r w:rsidRPr="18D32357">
        <w:rPr>
          <w:sz w:val="16"/>
          <w:szCs w:val="16"/>
        </w:rPr>
        <w:br w:type="page"/>
      </w:r>
    </w:p>
    <w:p w14:paraId="140686CB" w14:textId="77777777" w:rsidR="00D20055" w:rsidRPr="00EB0C81" w:rsidRDefault="00D20055" w:rsidP="00D20055"/>
    <w:p w14:paraId="596DD610" w14:textId="77777777" w:rsidR="00D20055" w:rsidRPr="009F1B17" w:rsidRDefault="00D20055" w:rsidP="00D20055">
      <w:pPr>
        <w:pStyle w:val="a6"/>
        <w:rPr>
          <w:b/>
        </w:rPr>
      </w:pPr>
      <w:r w:rsidRPr="009F1B17">
        <w:rPr>
          <w:b/>
        </w:rPr>
        <w:t>Document Change History</w:t>
      </w:r>
      <w:r w:rsidRPr="009F1B17">
        <w:rPr>
          <w:b/>
        </w:rPr>
        <w:br/>
      </w:r>
    </w:p>
    <w:tbl>
      <w:tblPr>
        <w:tblW w:w="8100" w:type="dxa"/>
        <w:tblInd w:w="6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255"/>
        <w:gridCol w:w="1440"/>
        <w:gridCol w:w="3948"/>
      </w:tblGrid>
      <w:tr w:rsidR="00D20055" w:rsidRPr="008E1C7D" w14:paraId="1F99A5BD" w14:textId="77777777" w:rsidTr="00D20055">
        <w:tc>
          <w:tcPr>
            <w:tcW w:w="1457" w:type="dxa"/>
            <w:shd w:val="solid" w:color="000000" w:fill="FFFFFF"/>
          </w:tcPr>
          <w:p w14:paraId="65BA061E" w14:textId="77777777" w:rsidR="00D20055" w:rsidRPr="008E1C7D" w:rsidRDefault="00D20055" w:rsidP="00223BD2">
            <w:pPr>
              <w:rPr>
                <w:b/>
                <w:bCs/>
              </w:rPr>
            </w:pPr>
            <w:r w:rsidRPr="008E1C7D">
              <w:rPr>
                <w:b/>
                <w:bCs/>
              </w:rPr>
              <w:t>Date</w:t>
            </w:r>
          </w:p>
        </w:tc>
        <w:tc>
          <w:tcPr>
            <w:tcW w:w="1255" w:type="dxa"/>
            <w:shd w:val="solid" w:color="000000" w:fill="FFFFFF"/>
          </w:tcPr>
          <w:p w14:paraId="2C8992BA" w14:textId="77777777" w:rsidR="00D20055" w:rsidRPr="008E1C7D" w:rsidRDefault="00D20055" w:rsidP="00223BD2">
            <w:pPr>
              <w:rPr>
                <w:b/>
                <w:bCs/>
              </w:rPr>
            </w:pPr>
            <w:r w:rsidRPr="008E1C7D">
              <w:rPr>
                <w:b/>
                <w:bCs/>
              </w:rPr>
              <w:t>Version</w:t>
            </w:r>
          </w:p>
        </w:tc>
        <w:tc>
          <w:tcPr>
            <w:tcW w:w="1440" w:type="dxa"/>
            <w:shd w:val="solid" w:color="000000" w:fill="FFFFFF"/>
          </w:tcPr>
          <w:p w14:paraId="34CEBDA4" w14:textId="77777777" w:rsidR="00D20055" w:rsidRPr="008E1C7D" w:rsidRDefault="00D20055" w:rsidP="00223BD2">
            <w:pPr>
              <w:rPr>
                <w:b/>
                <w:bCs/>
              </w:rPr>
            </w:pPr>
            <w:r w:rsidRPr="008E1C7D">
              <w:rPr>
                <w:b/>
                <w:bCs/>
              </w:rPr>
              <w:t>Author</w:t>
            </w:r>
          </w:p>
        </w:tc>
        <w:tc>
          <w:tcPr>
            <w:tcW w:w="3948" w:type="dxa"/>
            <w:shd w:val="solid" w:color="000000" w:fill="FFFFFF"/>
          </w:tcPr>
          <w:p w14:paraId="7A4E0EC5" w14:textId="77777777" w:rsidR="00D20055" w:rsidRPr="008E1C7D" w:rsidRDefault="00D20055" w:rsidP="00223BD2">
            <w:pPr>
              <w:rPr>
                <w:b/>
                <w:bCs/>
              </w:rPr>
            </w:pPr>
            <w:r w:rsidRPr="008E1C7D">
              <w:rPr>
                <w:b/>
                <w:bCs/>
              </w:rPr>
              <w:t>Description</w:t>
            </w:r>
          </w:p>
        </w:tc>
      </w:tr>
      <w:tr w:rsidR="00D20055" w:rsidRPr="00EB0C81" w14:paraId="6EFC98F0" w14:textId="77777777" w:rsidTr="00D20055">
        <w:tc>
          <w:tcPr>
            <w:tcW w:w="1457" w:type="dxa"/>
            <w:shd w:val="clear" w:color="auto" w:fill="auto"/>
          </w:tcPr>
          <w:p w14:paraId="6477F509" w14:textId="77777777" w:rsidR="00D20055" w:rsidRPr="00EB0C81" w:rsidRDefault="00D20055" w:rsidP="00223BD2">
            <w:r>
              <w:t>0</w:t>
            </w:r>
            <w:r>
              <w:rPr>
                <w:rFonts w:hint="eastAsia"/>
              </w:rPr>
              <w:t>3</w:t>
            </w:r>
            <w:r>
              <w:t>/04/2022</w:t>
            </w:r>
          </w:p>
        </w:tc>
        <w:tc>
          <w:tcPr>
            <w:tcW w:w="1255" w:type="dxa"/>
            <w:shd w:val="clear" w:color="auto" w:fill="auto"/>
          </w:tcPr>
          <w:p w14:paraId="69004F01" w14:textId="77777777" w:rsidR="00D20055" w:rsidRPr="00EB0C81" w:rsidRDefault="00D20055" w:rsidP="00223BD2">
            <w:r>
              <w:t>0.1</w:t>
            </w:r>
          </w:p>
        </w:tc>
        <w:tc>
          <w:tcPr>
            <w:tcW w:w="1440" w:type="dxa"/>
            <w:shd w:val="clear" w:color="auto" w:fill="auto"/>
          </w:tcPr>
          <w:p w14:paraId="4BE3D96A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7F18A19A" w14:textId="77777777" w:rsidR="00D20055" w:rsidRPr="00EB0C81" w:rsidRDefault="00D20055" w:rsidP="00223BD2">
            <w:r>
              <w:t>First Draft</w:t>
            </w:r>
          </w:p>
        </w:tc>
      </w:tr>
      <w:tr w:rsidR="00D20055" w:rsidRPr="00EB0C81" w14:paraId="4758FCEB" w14:textId="77777777" w:rsidTr="00D20055">
        <w:tc>
          <w:tcPr>
            <w:tcW w:w="1457" w:type="dxa"/>
            <w:shd w:val="clear" w:color="auto" w:fill="auto"/>
          </w:tcPr>
          <w:p w14:paraId="6B842319" w14:textId="77777777" w:rsidR="00D20055" w:rsidRPr="00EB0C81" w:rsidRDefault="003510C2" w:rsidP="00223BD2">
            <w:r>
              <w:rPr>
                <w:rFonts w:hint="eastAsia"/>
              </w:rPr>
              <w:t>03/16</w:t>
            </w:r>
          </w:p>
        </w:tc>
        <w:tc>
          <w:tcPr>
            <w:tcW w:w="1255" w:type="dxa"/>
            <w:shd w:val="clear" w:color="auto" w:fill="auto"/>
          </w:tcPr>
          <w:p w14:paraId="47437649" w14:textId="77777777" w:rsidR="00D20055" w:rsidRPr="00EB0C81" w:rsidRDefault="003510C2" w:rsidP="00223BD2">
            <w:r>
              <w:rPr>
                <w:rFonts w:hint="eastAsia"/>
              </w:rPr>
              <w:t>0.2</w:t>
            </w:r>
          </w:p>
        </w:tc>
        <w:tc>
          <w:tcPr>
            <w:tcW w:w="1440" w:type="dxa"/>
            <w:shd w:val="clear" w:color="auto" w:fill="auto"/>
          </w:tcPr>
          <w:p w14:paraId="021DA045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459A3110" w14:textId="0EE3E3F1" w:rsidR="00D20055" w:rsidRPr="00EB0C81" w:rsidRDefault="00D20055" w:rsidP="00223BD2"/>
        </w:tc>
      </w:tr>
      <w:tr w:rsidR="00D20055" w:rsidRPr="00EB0C81" w14:paraId="5F98B38A" w14:textId="77777777" w:rsidTr="00D20055">
        <w:tc>
          <w:tcPr>
            <w:tcW w:w="1457" w:type="dxa"/>
            <w:shd w:val="clear" w:color="auto" w:fill="auto"/>
          </w:tcPr>
          <w:p w14:paraId="3BEBA680" w14:textId="69C9122B" w:rsidR="00D20055" w:rsidRPr="00EB0C81" w:rsidRDefault="00243B71" w:rsidP="00223BD2">
            <w:ins w:id="2" w:author="JoyceChen [陳曉慧]" w:date="2022-05-03T09:39:00Z">
              <w:r>
                <w:rPr>
                  <w:rFonts w:hint="eastAsia"/>
                </w:rPr>
                <w:t>0</w:t>
              </w:r>
              <w:r>
                <w:t>5/03</w:t>
              </w:r>
            </w:ins>
          </w:p>
        </w:tc>
        <w:tc>
          <w:tcPr>
            <w:tcW w:w="1255" w:type="dxa"/>
            <w:shd w:val="clear" w:color="auto" w:fill="auto"/>
          </w:tcPr>
          <w:p w14:paraId="5A5F6240" w14:textId="2BC5AF43" w:rsidR="00D20055" w:rsidRPr="00EB0C81" w:rsidRDefault="00243B71" w:rsidP="00223BD2">
            <w:ins w:id="3" w:author="JoyceChen [陳曉慧]" w:date="2022-05-03T09:40:00Z">
              <w:r>
                <w:rPr>
                  <w:rFonts w:hint="eastAsia"/>
                </w:rPr>
                <w:t>0</w:t>
              </w:r>
              <w:r>
                <w:t>.3</w:t>
              </w:r>
            </w:ins>
          </w:p>
        </w:tc>
        <w:tc>
          <w:tcPr>
            <w:tcW w:w="1440" w:type="dxa"/>
            <w:shd w:val="clear" w:color="auto" w:fill="auto"/>
          </w:tcPr>
          <w:p w14:paraId="184924B8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491256CC" w14:textId="43BB8C4C" w:rsidR="00D20055" w:rsidRPr="00EB0C81" w:rsidRDefault="00243B71" w:rsidP="00223BD2">
            <w:ins w:id="4" w:author="JoyceChen [陳曉慧]" w:date="2022-05-03T09:40:00Z">
              <w:r>
                <w:rPr>
                  <w:rFonts w:hint="eastAsia"/>
                </w:rPr>
                <w:t>R</w:t>
              </w:r>
              <w:r>
                <w:t>emove SPDM requester</w:t>
              </w:r>
            </w:ins>
          </w:p>
        </w:tc>
      </w:tr>
      <w:tr w:rsidR="00D20055" w:rsidRPr="00EB0C81" w14:paraId="65F31A29" w14:textId="77777777" w:rsidTr="00D20055">
        <w:tc>
          <w:tcPr>
            <w:tcW w:w="1457" w:type="dxa"/>
            <w:shd w:val="clear" w:color="auto" w:fill="auto"/>
          </w:tcPr>
          <w:p w14:paraId="002C9066" w14:textId="77777777" w:rsidR="00D20055" w:rsidRPr="00EB0C81" w:rsidRDefault="00D20055" w:rsidP="00223BD2"/>
        </w:tc>
        <w:tc>
          <w:tcPr>
            <w:tcW w:w="1255" w:type="dxa"/>
            <w:shd w:val="clear" w:color="auto" w:fill="auto"/>
          </w:tcPr>
          <w:p w14:paraId="48AC55AC" w14:textId="77777777" w:rsidR="00D20055" w:rsidRPr="00EB0C81" w:rsidRDefault="00D20055" w:rsidP="00223BD2"/>
        </w:tc>
        <w:tc>
          <w:tcPr>
            <w:tcW w:w="1440" w:type="dxa"/>
            <w:shd w:val="clear" w:color="auto" w:fill="auto"/>
          </w:tcPr>
          <w:p w14:paraId="165F7F4E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68A390B3" w14:textId="77777777" w:rsidR="00D20055" w:rsidRPr="00EB0C81" w:rsidRDefault="00D20055" w:rsidP="00223BD2"/>
        </w:tc>
      </w:tr>
      <w:tr w:rsidR="00D20055" w:rsidRPr="00EB0C81" w14:paraId="021746F3" w14:textId="77777777" w:rsidTr="00D20055">
        <w:tc>
          <w:tcPr>
            <w:tcW w:w="1457" w:type="dxa"/>
            <w:shd w:val="clear" w:color="auto" w:fill="auto"/>
          </w:tcPr>
          <w:p w14:paraId="3A3F8FC1" w14:textId="77777777" w:rsidR="00D20055" w:rsidRPr="00EB0C81" w:rsidRDefault="00D20055" w:rsidP="00223BD2"/>
        </w:tc>
        <w:tc>
          <w:tcPr>
            <w:tcW w:w="1255" w:type="dxa"/>
            <w:shd w:val="clear" w:color="auto" w:fill="auto"/>
          </w:tcPr>
          <w:p w14:paraId="337AB86E" w14:textId="77777777" w:rsidR="00D20055" w:rsidRPr="00EB0C81" w:rsidRDefault="00D20055" w:rsidP="00223BD2"/>
        </w:tc>
        <w:tc>
          <w:tcPr>
            <w:tcW w:w="1440" w:type="dxa"/>
            <w:shd w:val="clear" w:color="auto" w:fill="auto"/>
          </w:tcPr>
          <w:p w14:paraId="06021B39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19DB0338" w14:textId="77777777" w:rsidR="00D20055" w:rsidRPr="00EB0C81" w:rsidRDefault="00D20055" w:rsidP="00223BD2"/>
        </w:tc>
      </w:tr>
      <w:tr w:rsidR="00D20055" w:rsidRPr="00EB0C81" w14:paraId="4701A9BA" w14:textId="77777777" w:rsidTr="00D20055">
        <w:tc>
          <w:tcPr>
            <w:tcW w:w="1457" w:type="dxa"/>
            <w:shd w:val="clear" w:color="auto" w:fill="auto"/>
          </w:tcPr>
          <w:p w14:paraId="52099651" w14:textId="77777777" w:rsidR="00D20055" w:rsidRPr="00EB0C81" w:rsidRDefault="00D20055" w:rsidP="00223BD2"/>
        </w:tc>
        <w:tc>
          <w:tcPr>
            <w:tcW w:w="1255" w:type="dxa"/>
            <w:shd w:val="clear" w:color="auto" w:fill="auto"/>
          </w:tcPr>
          <w:p w14:paraId="54D88A8D" w14:textId="77777777" w:rsidR="00D20055" w:rsidRPr="00EB0C81" w:rsidRDefault="00D20055" w:rsidP="00223BD2"/>
        </w:tc>
        <w:tc>
          <w:tcPr>
            <w:tcW w:w="1440" w:type="dxa"/>
            <w:shd w:val="clear" w:color="auto" w:fill="auto"/>
          </w:tcPr>
          <w:p w14:paraId="12482E00" w14:textId="77777777" w:rsidR="00D20055" w:rsidRPr="00EB0C81" w:rsidRDefault="00D20055" w:rsidP="00223BD2"/>
        </w:tc>
        <w:tc>
          <w:tcPr>
            <w:tcW w:w="3948" w:type="dxa"/>
            <w:shd w:val="clear" w:color="auto" w:fill="auto"/>
          </w:tcPr>
          <w:p w14:paraId="76196341" w14:textId="77777777" w:rsidR="00D20055" w:rsidRPr="00EB0C81" w:rsidRDefault="00D20055" w:rsidP="00223BD2"/>
        </w:tc>
      </w:tr>
    </w:tbl>
    <w:p w14:paraId="25D91AD1" w14:textId="77777777" w:rsidR="00D20055" w:rsidRPr="00EB0C81" w:rsidRDefault="00D20055" w:rsidP="00D20055"/>
    <w:p w14:paraId="14E67A07" w14:textId="77777777" w:rsidR="00D20055" w:rsidRPr="00EB0C81" w:rsidRDefault="00D20055" w:rsidP="00D20055">
      <w:pPr>
        <w:rPr>
          <w:rFonts w:cs="Arial"/>
          <w:b/>
        </w:rPr>
      </w:pPr>
      <w:r w:rsidRPr="00EB0C81">
        <w:rPr>
          <w:rFonts w:cs="Arial"/>
          <w:b/>
        </w:rPr>
        <w:br w:type="page"/>
      </w:r>
    </w:p>
    <w:p w14:paraId="68E41790" w14:textId="77777777" w:rsidR="00D20055" w:rsidRPr="00EB0C81" w:rsidRDefault="00D20055" w:rsidP="00D20055">
      <w:pPr>
        <w:pStyle w:val="Contents"/>
        <w:tabs>
          <w:tab w:val="center" w:pos="4770"/>
        </w:tabs>
      </w:pPr>
      <w:r w:rsidRPr="00EB0C81">
        <w:lastRenderedPageBreak/>
        <w:t>Contents</w:t>
      </w:r>
      <w:r>
        <w:tab/>
      </w:r>
    </w:p>
    <w:p w14:paraId="7998AA12" w14:textId="2109FB86" w:rsidR="00AE0A06" w:rsidRDefault="001752C5">
      <w:pPr>
        <w:pStyle w:val="11"/>
        <w:tabs>
          <w:tab w:val="left" w:pos="480"/>
          <w:tab w:val="right" w:leader="dot" w:pos="8296"/>
        </w:tabs>
        <w:rPr>
          <w:ins w:id="5" w:author="JoyceChen [陳曉慧]" w:date="2022-05-03T19:59:00Z"/>
          <w:noProof/>
        </w:rPr>
      </w:pPr>
      <w:r>
        <w:rPr>
          <w:b/>
          <w:bCs/>
        </w:rPr>
        <w:fldChar w:fldCharType="begin"/>
      </w:r>
      <w:r w:rsidR="00D20055">
        <w:instrText xml:space="preserve"> TOC \o "1-3" \h \z \u </w:instrText>
      </w:r>
      <w:r>
        <w:rPr>
          <w:b/>
          <w:bCs/>
        </w:rPr>
        <w:fldChar w:fldCharType="separate"/>
      </w:r>
      <w:ins w:id="6" w:author="JoyceChen [陳曉慧]" w:date="2022-05-03T19:59:00Z">
        <w:r w:rsidR="00AE0A06" w:rsidRPr="000776E6">
          <w:rPr>
            <w:rStyle w:val="a5"/>
            <w:noProof/>
          </w:rPr>
          <w:fldChar w:fldCharType="begin"/>
        </w:r>
        <w:r w:rsidR="00AE0A06" w:rsidRPr="000776E6">
          <w:rPr>
            <w:rStyle w:val="a5"/>
            <w:noProof/>
          </w:rPr>
          <w:instrText xml:space="preserve"> </w:instrText>
        </w:r>
        <w:r w:rsidR="00AE0A06">
          <w:rPr>
            <w:noProof/>
          </w:rPr>
          <w:instrText>HYPERLINK \l "_Toc102500414"</w:instrText>
        </w:r>
        <w:r w:rsidR="00AE0A06" w:rsidRPr="000776E6">
          <w:rPr>
            <w:rStyle w:val="a5"/>
            <w:noProof/>
          </w:rPr>
          <w:instrText xml:space="preserve"> </w:instrText>
        </w:r>
        <w:r w:rsidR="00AE0A06" w:rsidRPr="000776E6">
          <w:rPr>
            <w:rStyle w:val="a5"/>
            <w:noProof/>
          </w:rPr>
          <w:fldChar w:fldCharType="separate"/>
        </w:r>
        <w:r w:rsidR="00AE0A06" w:rsidRPr="000776E6">
          <w:rPr>
            <w:rStyle w:val="a5"/>
            <w:noProof/>
          </w:rPr>
          <w:t>1.</w:t>
        </w:r>
        <w:r w:rsidR="00AE0A06">
          <w:rPr>
            <w:noProof/>
          </w:rPr>
          <w:tab/>
        </w:r>
        <w:r w:rsidR="00AE0A06" w:rsidRPr="000776E6">
          <w:rPr>
            <w:rStyle w:val="a5"/>
            <w:noProof/>
          </w:rPr>
          <w:t>Purpose</w:t>
        </w:r>
        <w:r w:rsidR="00AE0A06">
          <w:rPr>
            <w:noProof/>
            <w:webHidden/>
          </w:rPr>
          <w:tab/>
        </w:r>
        <w:r w:rsidR="00AE0A06">
          <w:rPr>
            <w:noProof/>
            <w:webHidden/>
          </w:rPr>
          <w:fldChar w:fldCharType="begin"/>
        </w:r>
        <w:r w:rsidR="00AE0A06">
          <w:rPr>
            <w:noProof/>
            <w:webHidden/>
          </w:rPr>
          <w:instrText xml:space="preserve"> PAGEREF _Toc102500414 \h </w:instrText>
        </w:r>
      </w:ins>
      <w:r w:rsidR="00AE0A06">
        <w:rPr>
          <w:noProof/>
          <w:webHidden/>
        </w:rPr>
      </w:r>
      <w:r w:rsidR="00AE0A06">
        <w:rPr>
          <w:noProof/>
          <w:webHidden/>
        </w:rPr>
        <w:fldChar w:fldCharType="separate"/>
      </w:r>
      <w:ins w:id="7" w:author="JoyceChen [陳曉慧]" w:date="2022-05-03T19:59:00Z">
        <w:r w:rsidR="00AE0A06">
          <w:rPr>
            <w:noProof/>
            <w:webHidden/>
          </w:rPr>
          <w:t>4</w:t>
        </w:r>
        <w:r w:rsidR="00AE0A06">
          <w:rPr>
            <w:noProof/>
            <w:webHidden/>
          </w:rPr>
          <w:fldChar w:fldCharType="end"/>
        </w:r>
        <w:r w:rsidR="00AE0A06" w:rsidRPr="000776E6">
          <w:rPr>
            <w:rStyle w:val="a5"/>
            <w:noProof/>
          </w:rPr>
          <w:fldChar w:fldCharType="end"/>
        </w:r>
      </w:ins>
    </w:p>
    <w:p w14:paraId="70C1709E" w14:textId="5329960F" w:rsidR="00AE0A06" w:rsidRDefault="00AE0A06">
      <w:pPr>
        <w:pStyle w:val="11"/>
        <w:tabs>
          <w:tab w:val="right" w:leader="dot" w:pos="8296"/>
        </w:tabs>
        <w:rPr>
          <w:ins w:id="8" w:author="JoyceChen [陳曉慧]" w:date="2022-05-03T19:59:00Z"/>
          <w:noProof/>
        </w:rPr>
      </w:pPr>
      <w:ins w:id="9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"_Toc102500415"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2.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JoyceChen [陳曉慧]" w:date="2022-05-03T19:59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480A55CF" w14:textId="1AE0FA3A" w:rsidR="00AE0A06" w:rsidRDefault="00AE0A06">
      <w:pPr>
        <w:pStyle w:val="11"/>
        <w:tabs>
          <w:tab w:val="left" w:pos="480"/>
          <w:tab w:val="right" w:leader="dot" w:pos="8296"/>
        </w:tabs>
        <w:rPr>
          <w:ins w:id="11" w:author="JoyceChen [陳曉慧]" w:date="2022-05-03T19:59:00Z"/>
          <w:noProof/>
        </w:rPr>
      </w:pPr>
      <w:ins w:id="12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"_Toc102500416"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3.</w:t>
        </w:r>
        <w:r>
          <w:rPr>
            <w:noProof/>
          </w:rPr>
          <w:tab/>
        </w:r>
        <w:r w:rsidRPr="000776E6">
          <w:rPr>
            <w:rStyle w:val="a5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JoyceChen [陳曉慧]" w:date="2022-05-03T19:59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4F8ABC24" w14:textId="0AC9DAF8" w:rsidR="00AE0A06" w:rsidRDefault="00AE0A06">
      <w:pPr>
        <w:pStyle w:val="11"/>
        <w:tabs>
          <w:tab w:val="left" w:pos="480"/>
          <w:tab w:val="right" w:leader="dot" w:pos="8296"/>
        </w:tabs>
        <w:rPr>
          <w:ins w:id="14" w:author="JoyceChen [陳曉慧]" w:date="2022-05-03T19:59:00Z"/>
          <w:noProof/>
        </w:rPr>
      </w:pPr>
      <w:ins w:id="15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"_Toc102500417"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4.</w:t>
        </w:r>
        <w:r>
          <w:rPr>
            <w:noProof/>
          </w:rPr>
          <w:tab/>
        </w:r>
        <w:r w:rsidRPr="000776E6">
          <w:rPr>
            <w:rStyle w:val="a5"/>
            <w:noProof/>
          </w:rPr>
          <w:t>.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JoyceChen [陳曉慧]" w:date="2022-05-03T19:59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18609808" w14:textId="49951DAC" w:rsidR="00AE0A06" w:rsidRDefault="00AE0A06">
      <w:pPr>
        <w:pStyle w:val="11"/>
        <w:tabs>
          <w:tab w:val="right" w:leader="dot" w:pos="8296"/>
        </w:tabs>
        <w:rPr>
          <w:ins w:id="17" w:author="JoyceChen [陳曉慧]" w:date="2022-05-03T19:59:00Z"/>
          <w:noProof/>
        </w:rPr>
      </w:pPr>
      <w:ins w:id="18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"_Toc102500418"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3.SPDMDesign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" w:author="JoyceChen [陳曉慧]" w:date="2022-05-03T19:5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4CB53469" w14:textId="369043CB" w:rsidR="00AE0A06" w:rsidRDefault="00AE0A06">
      <w:pPr>
        <w:pStyle w:val="22"/>
        <w:tabs>
          <w:tab w:val="right" w:leader="dot" w:pos="8296"/>
        </w:tabs>
        <w:rPr>
          <w:ins w:id="20" w:author="JoyceChen [陳曉慧]" w:date="2022-05-03T19:59:00Z"/>
          <w:noProof/>
        </w:rPr>
      </w:pPr>
      <w:ins w:id="21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"_Toc102500419"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3.1 SPDMAPPLib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JoyceChen [陳曉慧]" w:date="2022-05-03T19:59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5EA88140" w14:textId="4B3B21EE" w:rsidR="00AE0A06" w:rsidRDefault="00AE0A06">
      <w:pPr>
        <w:pStyle w:val="32"/>
        <w:tabs>
          <w:tab w:val="right" w:leader="dot" w:pos="8296"/>
        </w:tabs>
        <w:rPr>
          <w:ins w:id="23" w:author="JoyceChen [陳曉慧]" w:date="2022-05-03T19:59:00Z"/>
          <w:noProof/>
        </w:rPr>
      </w:pPr>
      <w:ins w:id="24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"_Toc102500420"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Public Member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JoyceChen [陳曉慧]" w:date="2022-05-03T19:59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01735DAE" w14:textId="13EEF9F8" w:rsidR="00AE0A06" w:rsidRDefault="00AE0A06">
      <w:pPr>
        <w:pStyle w:val="32"/>
        <w:tabs>
          <w:tab w:val="right" w:leader="dot" w:pos="8296"/>
        </w:tabs>
        <w:rPr>
          <w:ins w:id="26" w:author="JoyceChen [陳曉慧]" w:date="2022-05-03T19:59:00Z"/>
          <w:noProof/>
        </w:rPr>
      </w:pPr>
      <w:ins w:id="27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"_Toc102500421"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Constructor &amp; Destructor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JoyceChen [陳曉慧]" w:date="2022-05-03T19:59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41DD7F21" w14:textId="474D4248" w:rsidR="00AE0A06" w:rsidRDefault="00AE0A06">
      <w:pPr>
        <w:pStyle w:val="32"/>
        <w:tabs>
          <w:tab w:val="right" w:leader="dot" w:pos="8296"/>
        </w:tabs>
        <w:rPr>
          <w:ins w:id="29" w:author="JoyceChen [陳曉慧]" w:date="2022-05-03T19:59:00Z"/>
          <w:noProof/>
        </w:rPr>
      </w:pPr>
      <w:ins w:id="30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"_Toc102500422"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Member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JoyceChen [陳曉慧]" w:date="2022-05-03T19:59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6962E130" w14:textId="7B9B5B3B" w:rsidR="00AE0A06" w:rsidRDefault="00AE0A06">
      <w:pPr>
        <w:pStyle w:val="22"/>
        <w:tabs>
          <w:tab w:val="right" w:leader="dot" w:pos="8296"/>
        </w:tabs>
        <w:rPr>
          <w:ins w:id="32" w:author="JoyceChen [陳曉慧]" w:date="2022-05-03T19:59:00Z"/>
          <w:noProof/>
        </w:rPr>
      </w:pPr>
      <w:ins w:id="33" w:author="JoyceChen [陳曉慧]" w:date="2022-05-03T19:59:00Z">
        <w:r w:rsidRPr="000776E6">
          <w:rPr>
            <w:rStyle w:val="a5"/>
            <w:noProof/>
          </w:rPr>
          <w:fldChar w:fldCharType="begin"/>
        </w:r>
        <w:r w:rsidRPr="000776E6">
          <w:rPr>
            <w:rStyle w:val="a5"/>
            <w:noProof/>
          </w:rPr>
          <w:instrText xml:space="preserve"> </w:instrText>
        </w:r>
        <w:r>
          <w:rPr>
            <w:noProof/>
          </w:rPr>
          <w:instrText>HYPERLINK \l "_Toc102500423"</w:instrText>
        </w:r>
        <w:r w:rsidRPr="000776E6">
          <w:rPr>
            <w:rStyle w:val="a5"/>
            <w:noProof/>
          </w:rPr>
          <w:instrText xml:space="preserve"> </w:instrText>
        </w:r>
        <w:r w:rsidRPr="000776E6">
          <w:rPr>
            <w:rStyle w:val="a5"/>
            <w:noProof/>
          </w:rPr>
          <w:fldChar w:fldCharType="separate"/>
        </w:r>
        <w:r w:rsidRPr="000776E6">
          <w:rPr>
            <w:rStyle w:val="a5"/>
            <w:noProof/>
          </w:rPr>
          <w:t>3.2 SPDM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_Toc102500423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JoyceChen [陳曉慧]" w:date="2022-05-03T19:59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0776E6">
          <w:rPr>
            <w:rStyle w:val="a5"/>
            <w:noProof/>
          </w:rPr>
          <w:fldChar w:fldCharType="end"/>
        </w:r>
      </w:ins>
    </w:p>
    <w:p w14:paraId="1168D1EC" w14:textId="1165EFB1" w:rsidR="003510C2" w:rsidDel="00EB5C7F" w:rsidRDefault="003510C2">
      <w:pPr>
        <w:pStyle w:val="11"/>
        <w:tabs>
          <w:tab w:val="left" w:pos="480"/>
          <w:tab w:val="right" w:leader="dot" w:pos="8296"/>
        </w:tabs>
        <w:rPr>
          <w:del w:id="35" w:author="JoyceChen [陳曉慧]" w:date="2022-05-03T10:58:00Z"/>
          <w:noProof/>
        </w:rPr>
      </w:pPr>
      <w:del w:id="36" w:author="JoyceChen [陳曉慧]" w:date="2022-05-03T10:58:00Z">
        <w:r w:rsidRPr="00EB5C7F" w:rsidDel="00EB5C7F">
          <w:rPr>
            <w:rPrChange w:id="37" w:author="JoyceChen [陳曉慧]" w:date="2022-05-03T10:58:00Z">
              <w:rPr>
                <w:rStyle w:val="a5"/>
                <w:noProof/>
              </w:rPr>
            </w:rPrChange>
          </w:rPr>
          <w:delText>1.</w:delText>
        </w:r>
        <w:r w:rsidDel="00EB5C7F">
          <w:rPr>
            <w:noProof/>
          </w:rPr>
          <w:tab/>
        </w:r>
        <w:r w:rsidRPr="00EB5C7F" w:rsidDel="00EB5C7F">
          <w:rPr>
            <w:rPrChange w:id="38" w:author="JoyceChen [陳曉慧]" w:date="2022-05-03T10:58:00Z">
              <w:rPr>
                <w:rStyle w:val="a5"/>
                <w:noProof/>
              </w:rPr>
            </w:rPrChange>
          </w:rPr>
          <w:delText>Purpose</w:delText>
        </w:r>
        <w:r w:rsidDel="00EB5C7F">
          <w:rPr>
            <w:noProof/>
            <w:webHidden/>
          </w:rPr>
          <w:tab/>
          <w:delText>4</w:delText>
        </w:r>
      </w:del>
    </w:p>
    <w:p w14:paraId="7D49FFB5" w14:textId="61593EF7" w:rsidR="003510C2" w:rsidDel="00EB5C7F" w:rsidRDefault="003510C2">
      <w:pPr>
        <w:pStyle w:val="11"/>
        <w:tabs>
          <w:tab w:val="right" w:leader="dot" w:pos="8296"/>
        </w:tabs>
        <w:rPr>
          <w:del w:id="39" w:author="JoyceChen [陳曉慧]" w:date="2022-05-03T10:58:00Z"/>
          <w:noProof/>
        </w:rPr>
      </w:pPr>
      <w:del w:id="40" w:author="JoyceChen [陳曉慧]" w:date="2022-05-03T10:58:00Z">
        <w:r w:rsidRPr="00EB5C7F" w:rsidDel="00EB5C7F">
          <w:rPr>
            <w:rPrChange w:id="41" w:author="JoyceChen [陳曉慧]" w:date="2022-05-03T10:58:00Z">
              <w:rPr>
                <w:rStyle w:val="a5"/>
                <w:noProof/>
              </w:rPr>
            </w:rPrChange>
          </w:rPr>
          <w:delText>2. Introduction</w:delText>
        </w:r>
        <w:r w:rsidDel="00EB5C7F">
          <w:rPr>
            <w:noProof/>
            <w:webHidden/>
          </w:rPr>
          <w:tab/>
          <w:delText>4</w:delText>
        </w:r>
      </w:del>
    </w:p>
    <w:p w14:paraId="1AE3ACB5" w14:textId="539794A4" w:rsidR="003510C2" w:rsidDel="00EB5C7F" w:rsidRDefault="003510C2">
      <w:pPr>
        <w:pStyle w:val="11"/>
        <w:tabs>
          <w:tab w:val="left" w:pos="480"/>
          <w:tab w:val="right" w:leader="dot" w:pos="8296"/>
        </w:tabs>
        <w:rPr>
          <w:del w:id="42" w:author="JoyceChen [陳曉慧]" w:date="2022-05-03T10:58:00Z"/>
          <w:noProof/>
        </w:rPr>
      </w:pPr>
      <w:del w:id="43" w:author="JoyceChen [陳曉慧]" w:date="2022-05-03T10:58:00Z">
        <w:r w:rsidRPr="00EB5C7F" w:rsidDel="00EB5C7F">
          <w:rPr>
            <w:rPrChange w:id="44" w:author="JoyceChen [陳曉慧]" w:date="2022-05-03T10:58:00Z">
              <w:rPr>
                <w:rStyle w:val="a5"/>
                <w:noProof/>
              </w:rPr>
            </w:rPrChange>
          </w:rPr>
          <w:delText>3.</w:delText>
        </w:r>
        <w:r w:rsidDel="00EB5C7F">
          <w:rPr>
            <w:noProof/>
          </w:rPr>
          <w:tab/>
        </w:r>
        <w:r w:rsidRPr="00EB5C7F" w:rsidDel="00EB5C7F">
          <w:rPr>
            <w:rPrChange w:id="45" w:author="JoyceChen [陳曉慧]" w:date="2022-05-03T10:58:00Z">
              <w:rPr>
                <w:rStyle w:val="a5"/>
                <w:noProof/>
              </w:rPr>
            </w:rPrChange>
          </w:rPr>
          <w:delText>Requirements</w:delText>
        </w:r>
        <w:r w:rsidDel="00EB5C7F">
          <w:rPr>
            <w:noProof/>
            <w:webHidden/>
          </w:rPr>
          <w:tab/>
          <w:delText>5</w:delText>
        </w:r>
      </w:del>
    </w:p>
    <w:p w14:paraId="2B65493D" w14:textId="76B314F8" w:rsidR="003510C2" w:rsidDel="00EB5C7F" w:rsidRDefault="003510C2">
      <w:pPr>
        <w:pStyle w:val="11"/>
        <w:tabs>
          <w:tab w:val="left" w:pos="480"/>
          <w:tab w:val="right" w:leader="dot" w:pos="8296"/>
        </w:tabs>
        <w:rPr>
          <w:del w:id="46" w:author="JoyceChen [陳曉慧]" w:date="2022-05-03T10:58:00Z"/>
          <w:noProof/>
        </w:rPr>
      </w:pPr>
      <w:del w:id="47" w:author="JoyceChen [陳曉慧]" w:date="2022-05-03T10:58:00Z">
        <w:r w:rsidRPr="00EB5C7F" w:rsidDel="00EB5C7F">
          <w:rPr>
            <w:rPrChange w:id="48" w:author="JoyceChen [陳曉慧]" w:date="2022-05-03T10:58:00Z">
              <w:rPr>
                <w:rStyle w:val="a5"/>
                <w:noProof/>
              </w:rPr>
            </w:rPrChange>
          </w:rPr>
          <w:delText>4.</w:delText>
        </w:r>
        <w:r w:rsidDel="00EB5C7F">
          <w:rPr>
            <w:noProof/>
          </w:rPr>
          <w:tab/>
        </w:r>
        <w:r w:rsidRPr="00EB5C7F" w:rsidDel="00EB5C7F">
          <w:rPr>
            <w:rPrChange w:id="49" w:author="JoyceChen [陳曉慧]" w:date="2022-05-03T10:58:00Z">
              <w:rPr>
                <w:rStyle w:val="a5"/>
                <w:noProof/>
              </w:rPr>
            </w:rPrChange>
          </w:rPr>
          <w:delText>. Architectural Design</w:delText>
        </w:r>
        <w:r w:rsidDel="00EB5C7F">
          <w:rPr>
            <w:noProof/>
            <w:webHidden/>
          </w:rPr>
          <w:tab/>
          <w:delText>7</w:delText>
        </w:r>
      </w:del>
    </w:p>
    <w:p w14:paraId="67B76673" w14:textId="2A530535" w:rsidR="003510C2" w:rsidDel="00EB5C7F" w:rsidRDefault="003510C2">
      <w:pPr>
        <w:pStyle w:val="11"/>
        <w:tabs>
          <w:tab w:val="right" w:leader="dot" w:pos="8296"/>
        </w:tabs>
        <w:rPr>
          <w:del w:id="50" w:author="JoyceChen [陳曉慧]" w:date="2022-05-03T10:58:00Z"/>
          <w:noProof/>
        </w:rPr>
      </w:pPr>
      <w:del w:id="51" w:author="JoyceChen [陳曉慧]" w:date="2022-05-03T10:58:00Z">
        <w:r w:rsidRPr="00EB5C7F" w:rsidDel="00EB5C7F">
          <w:rPr>
            <w:rPrChange w:id="52" w:author="JoyceChen [陳曉慧]" w:date="2022-05-03T10:58:00Z">
              <w:rPr>
                <w:rStyle w:val="a5"/>
                <w:noProof/>
              </w:rPr>
            </w:rPrChange>
          </w:rPr>
          <w:delText>3.SPDMDesign</w:delText>
        </w:r>
        <w:r w:rsidDel="00EB5C7F">
          <w:rPr>
            <w:noProof/>
            <w:webHidden/>
          </w:rPr>
          <w:tab/>
          <w:delText>9</w:delText>
        </w:r>
      </w:del>
    </w:p>
    <w:p w14:paraId="01E239F3" w14:textId="416421C2" w:rsidR="003510C2" w:rsidDel="00EB5C7F" w:rsidRDefault="003510C2">
      <w:pPr>
        <w:pStyle w:val="22"/>
        <w:tabs>
          <w:tab w:val="right" w:leader="dot" w:pos="8296"/>
        </w:tabs>
        <w:rPr>
          <w:del w:id="53" w:author="JoyceChen [陳曉慧]" w:date="2022-05-03T10:58:00Z"/>
          <w:noProof/>
        </w:rPr>
      </w:pPr>
      <w:del w:id="54" w:author="JoyceChen [陳曉慧]" w:date="2022-05-03T10:58:00Z">
        <w:r w:rsidRPr="00EB5C7F" w:rsidDel="00EB5C7F">
          <w:rPr>
            <w:rPrChange w:id="55" w:author="JoyceChen [陳曉慧]" w:date="2022-05-03T10:58:00Z">
              <w:rPr>
                <w:rStyle w:val="a5"/>
                <w:noProof/>
              </w:rPr>
            </w:rPrChange>
          </w:rPr>
          <w:delText>3.1SPDM APPLib</w:delText>
        </w:r>
        <w:r w:rsidDel="00EB5C7F">
          <w:rPr>
            <w:noProof/>
            <w:webHidden/>
          </w:rPr>
          <w:tab/>
          <w:delText>9</w:delText>
        </w:r>
      </w:del>
    </w:p>
    <w:p w14:paraId="5ED5CF88" w14:textId="23E73D8E" w:rsidR="003510C2" w:rsidDel="00EB5C7F" w:rsidRDefault="003510C2">
      <w:pPr>
        <w:pStyle w:val="32"/>
        <w:tabs>
          <w:tab w:val="right" w:leader="dot" w:pos="8296"/>
        </w:tabs>
        <w:rPr>
          <w:del w:id="56" w:author="JoyceChen [陳曉慧]" w:date="2022-05-03T10:58:00Z"/>
          <w:noProof/>
        </w:rPr>
      </w:pPr>
      <w:del w:id="57" w:author="JoyceChen [陳曉慧]" w:date="2022-05-03T10:58:00Z">
        <w:r w:rsidRPr="00EB5C7F" w:rsidDel="00EB5C7F">
          <w:rPr>
            <w:rPrChange w:id="58" w:author="JoyceChen [陳曉慧]" w:date="2022-05-03T10:58:00Z">
              <w:rPr>
                <w:rStyle w:val="a5"/>
                <w:noProof/>
              </w:rPr>
            </w:rPrChange>
          </w:rPr>
          <w:delText>SPDMAPPLib_Impl</w:delText>
        </w:r>
        <w:r w:rsidDel="00EB5C7F">
          <w:rPr>
            <w:noProof/>
            <w:webHidden/>
          </w:rPr>
          <w:tab/>
          <w:delText>10</w:delText>
        </w:r>
      </w:del>
    </w:p>
    <w:p w14:paraId="4B876D59" w14:textId="7B42FF99" w:rsidR="003510C2" w:rsidDel="00EB5C7F" w:rsidRDefault="003510C2">
      <w:pPr>
        <w:pStyle w:val="32"/>
        <w:tabs>
          <w:tab w:val="right" w:leader="dot" w:pos="8296"/>
        </w:tabs>
        <w:rPr>
          <w:del w:id="59" w:author="JoyceChen [陳曉慧]" w:date="2022-05-03T10:58:00Z"/>
          <w:noProof/>
        </w:rPr>
      </w:pPr>
      <w:del w:id="60" w:author="JoyceChen [陳曉慧]" w:date="2022-05-03T10:58:00Z">
        <w:r w:rsidRPr="00EB5C7F" w:rsidDel="00EB5C7F">
          <w:rPr>
            <w:rPrChange w:id="61" w:author="JoyceChen [陳曉慧]" w:date="2022-05-03T10:58:00Z">
              <w:rPr>
                <w:rStyle w:val="a5"/>
                <w:noProof/>
              </w:rPr>
            </w:rPrChange>
          </w:rPr>
          <w:delText>SPDMAPPLib_Impl</w:delText>
        </w:r>
        <w:r w:rsidDel="00EB5C7F">
          <w:rPr>
            <w:noProof/>
            <w:webHidden/>
          </w:rPr>
          <w:tab/>
          <w:delText>10</w:delText>
        </w:r>
      </w:del>
    </w:p>
    <w:p w14:paraId="257AD11E" w14:textId="7128DDCA" w:rsidR="003510C2" w:rsidDel="00EB5C7F" w:rsidRDefault="003510C2">
      <w:pPr>
        <w:pStyle w:val="32"/>
        <w:tabs>
          <w:tab w:val="right" w:leader="dot" w:pos="8296"/>
        </w:tabs>
        <w:rPr>
          <w:del w:id="62" w:author="JoyceChen [陳曉慧]" w:date="2022-05-03T10:58:00Z"/>
          <w:noProof/>
        </w:rPr>
      </w:pPr>
      <w:del w:id="63" w:author="JoyceChen [陳曉慧]" w:date="2022-05-03T10:58:00Z">
        <w:r w:rsidRPr="00EB5C7F" w:rsidDel="00EB5C7F">
          <w:rPr>
            <w:rPrChange w:id="64" w:author="JoyceChen [陳曉慧]" w:date="2022-05-03T10:58:00Z">
              <w:rPr>
                <w:rStyle w:val="a5"/>
                <w:noProof/>
              </w:rPr>
            </w:rPrChange>
          </w:rPr>
          <w:delText>GetEndpointMap</w:delText>
        </w:r>
        <w:r w:rsidDel="00EB5C7F">
          <w:rPr>
            <w:noProof/>
            <w:webHidden/>
          </w:rPr>
          <w:tab/>
          <w:delText>11</w:delText>
        </w:r>
      </w:del>
    </w:p>
    <w:p w14:paraId="73B520F2" w14:textId="22CDAF03" w:rsidR="003510C2" w:rsidDel="00EB5C7F" w:rsidRDefault="003510C2">
      <w:pPr>
        <w:pStyle w:val="32"/>
        <w:tabs>
          <w:tab w:val="right" w:leader="dot" w:pos="8296"/>
        </w:tabs>
        <w:rPr>
          <w:del w:id="65" w:author="JoyceChen [陳曉慧]" w:date="2022-05-03T10:58:00Z"/>
          <w:noProof/>
        </w:rPr>
      </w:pPr>
      <w:del w:id="66" w:author="JoyceChen [陳曉慧]" w:date="2022-05-03T10:58:00Z">
        <w:r w:rsidRPr="00EB5C7F" w:rsidDel="00EB5C7F">
          <w:rPr>
            <w:rPrChange w:id="67" w:author="JoyceChen [陳曉慧]" w:date="2022-05-03T10:58:00Z">
              <w:rPr>
                <w:rStyle w:val="a5"/>
                <w:noProof/>
              </w:rPr>
            </w:rPrChange>
          </w:rPr>
          <w:delText>SendMessage</w:delText>
        </w:r>
        <w:r w:rsidDel="00EB5C7F">
          <w:rPr>
            <w:noProof/>
            <w:webHidden/>
          </w:rPr>
          <w:tab/>
          <w:delText>11</w:delText>
        </w:r>
      </w:del>
    </w:p>
    <w:p w14:paraId="06BDD4D6" w14:textId="52C0F892" w:rsidR="003510C2" w:rsidDel="00EB5C7F" w:rsidRDefault="003510C2">
      <w:pPr>
        <w:pStyle w:val="32"/>
        <w:tabs>
          <w:tab w:val="right" w:leader="dot" w:pos="8296"/>
        </w:tabs>
        <w:rPr>
          <w:del w:id="68" w:author="JoyceChen [陳曉慧]" w:date="2022-05-03T10:58:00Z"/>
          <w:noProof/>
        </w:rPr>
      </w:pPr>
      <w:del w:id="69" w:author="JoyceChen [陳曉慧]" w:date="2022-05-03T10:58:00Z">
        <w:r w:rsidRPr="00EB5C7F" w:rsidDel="00EB5C7F">
          <w:rPr>
            <w:rPrChange w:id="70" w:author="JoyceChen [陳曉慧]" w:date="2022-05-03T10:58:00Z">
              <w:rPr>
                <w:rStyle w:val="a5"/>
                <w:noProof/>
              </w:rPr>
            </w:rPrChange>
          </w:rPr>
          <w:delText>SendAsync</w:delText>
        </w:r>
        <w:r w:rsidDel="00EB5C7F">
          <w:rPr>
            <w:noProof/>
            <w:webHidden/>
          </w:rPr>
          <w:tab/>
          <w:delText>11</w:delText>
        </w:r>
      </w:del>
    </w:p>
    <w:p w14:paraId="3B9ABF07" w14:textId="657735B9" w:rsidR="003510C2" w:rsidDel="00EB5C7F" w:rsidRDefault="003510C2">
      <w:pPr>
        <w:pStyle w:val="32"/>
        <w:tabs>
          <w:tab w:val="right" w:leader="dot" w:pos="8296"/>
        </w:tabs>
        <w:rPr>
          <w:del w:id="71" w:author="JoyceChen [陳曉慧]" w:date="2022-05-03T10:58:00Z"/>
          <w:noProof/>
        </w:rPr>
      </w:pPr>
      <w:del w:id="72" w:author="JoyceChen [陳曉慧]" w:date="2022-05-03T10:58:00Z">
        <w:r w:rsidRPr="00EB5C7F" w:rsidDel="00EB5C7F">
          <w:rPr>
            <w:rPrChange w:id="73" w:author="JoyceChen [陳曉慧]" w:date="2022-05-03T10:58:00Z">
              <w:rPr>
                <w:rStyle w:val="a5"/>
                <w:noProof/>
              </w:rPr>
            </w:rPrChange>
          </w:rPr>
          <w:delText>SendSecuredMessage</w:delText>
        </w:r>
        <w:r w:rsidDel="00EB5C7F">
          <w:rPr>
            <w:noProof/>
            <w:webHidden/>
          </w:rPr>
          <w:tab/>
          <w:delText>12</w:delText>
        </w:r>
      </w:del>
    </w:p>
    <w:p w14:paraId="3A9F4C9B" w14:textId="1FF49B55" w:rsidR="003510C2" w:rsidDel="00EB5C7F" w:rsidRDefault="003510C2">
      <w:pPr>
        <w:pStyle w:val="32"/>
        <w:tabs>
          <w:tab w:val="right" w:leader="dot" w:pos="8296"/>
        </w:tabs>
        <w:rPr>
          <w:del w:id="74" w:author="JoyceChen [陳曉慧]" w:date="2022-05-03T10:58:00Z"/>
          <w:noProof/>
        </w:rPr>
      </w:pPr>
      <w:del w:id="75" w:author="JoyceChen [陳曉慧]" w:date="2022-05-03T10:58:00Z">
        <w:r w:rsidRPr="00EB5C7F" w:rsidDel="00EB5C7F">
          <w:rPr>
            <w:rPrChange w:id="76" w:author="JoyceChen [陳曉慧]" w:date="2022-05-03T10:58:00Z">
              <w:rPr>
                <w:rStyle w:val="a5"/>
                <w:noProof/>
              </w:rPr>
            </w:rPrChange>
          </w:rPr>
          <w:delText>SendSecuredAsync</w:delText>
        </w:r>
        <w:r w:rsidDel="00EB5C7F">
          <w:rPr>
            <w:noProof/>
            <w:webHidden/>
          </w:rPr>
          <w:tab/>
          <w:delText>12</w:delText>
        </w:r>
      </w:del>
    </w:p>
    <w:p w14:paraId="0C4AA0B7" w14:textId="70F7F86C" w:rsidR="003510C2" w:rsidDel="00EB5C7F" w:rsidRDefault="003510C2">
      <w:pPr>
        <w:pStyle w:val="32"/>
        <w:tabs>
          <w:tab w:val="right" w:leader="dot" w:pos="8296"/>
        </w:tabs>
        <w:rPr>
          <w:del w:id="77" w:author="JoyceChen [陳曉慧]" w:date="2022-05-03T10:58:00Z"/>
          <w:noProof/>
        </w:rPr>
      </w:pPr>
      <w:del w:id="78" w:author="JoyceChen [陳曉慧]" w:date="2022-05-03T10:58:00Z">
        <w:r w:rsidRPr="00EB5C7F" w:rsidDel="00EB5C7F">
          <w:rPr>
            <w:rPrChange w:id="79" w:author="JoyceChen [陳曉慧]" w:date="2022-05-03T10:58:00Z">
              <w:rPr>
                <w:rStyle w:val="a5"/>
                <w:noProof/>
              </w:rPr>
            </w:rPrChange>
          </w:rPr>
          <w:delText>sendReceiveAsync</w:delText>
        </w:r>
        <w:r w:rsidDel="00EB5C7F">
          <w:rPr>
            <w:noProof/>
            <w:webHidden/>
          </w:rPr>
          <w:tab/>
          <w:delText>13</w:delText>
        </w:r>
      </w:del>
    </w:p>
    <w:p w14:paraId="26044E1F" w14:textId="600DD53B" w:rsidR="003510C2" w:rsidDel="00EB5C7F" w:rsidRDefault="003510C2">
      <w:pPr>
        <w:pStyle w:val="32"/>
        <w:tabs>
          <w:tab w:val="right" w:leader="dot" w:pos="8296"/>
        </w:tabs>
        <w:rPr>
          <w:del w:id="80" w:author="JoyceChen [陳曉慧]" w:date="2022-05-03T10:58:00Z"/>
          <w:noProof/>
        </w:rPr>
      </w:pPr>
      <w:del w:id="81" w:author="JoyceChen [陳曉慧]" w:date="2022-05-03T10:58:00Z">
        <w:r w:rsidRPr="00EB5C7F" w:rsidDel="00EB5C7F">
          <w:rPr>
            <w:rPrChange w:id="82" w:author="JoyceChen [陳曉慧]" w:date="2022-05-03T10:58:00Z">
              <w:rPr>
                <w:rStyle w:val="a5"/>
                <w:noProof/>
              </w:rPr>
            </w:rPrChange>
          </w:rPr>
          <w:delText>sendReceiveSecuredAsync</w:delText>
        </w:r>
        <w:r w:rsidDel="00EB5C7F">
          <w:rPr>
            <w:noProof/>
            <w:webHidden/>
          </w:rPr>
          <w:tab/>
          <w:delText>13</w:delText>
        </w:r>
      </w:del>
    </w:p>
    <w:p w14:paraId="0E35B33D" w14:textId="595D0C88" w:rsidR="003510C2" w:rsidDel="00EB5C7F" w:rsidRDefault="003510C2">
      <w:pPr>
        <w:pStyle w:val="32"/>
        <w:tabs>
          <w:tab w:val="right" w:leader="dot" w:pos="8296"/>
        </w:tabs>
        <w:rPr>
          <w:del w:id="83" w:author="JoyceChen [陳曉慧]" w:date="2022-05-03T10:58:00Z"/>
          <w:noProof/>
        </w:rPr>
      </w:pPr>
      <w:del w:id="84" w:author="JoyceChen [陳曉慧]" w:date="2022-05-03T10:58:00Z">
        <w:r w:rsidRPr="00EB5C7F" w:rsidDel="00EB5C7F">
          <w:rPr>
            <w:rPrChange w:id="85" w:author="JoyceChen [陳曉慧]" w:date="2022-05-03T10:58:00Z">
              <w:rPr>
                <w:rStyle w:val="a5"/>
                <w:noProof/>
              </w:rPr>
            </w:rPrChange>
          </w:rPr>
          <w:delText>DoKeyUpdate</w:delText>
        </w:r>
        <w:r w:rsidDel="00EB5C7F">
          <w:rPr>
            <w:noProof/>
            <w:webHidden/>
          </w:rPr>
          <w:tab/>
          <w:delText>13</w:delText>
        </w:r>
      </w:del>
    </w:p>
    <w:p w14:paraId="3D29D293" w14:textId="77B8ED2A" w:rsidR="003510C2" w:rsidDel="00EB5C7F" w:rsidRDefault="003510C2">
      <w:pPr>
        <w:pStyle w:val="32"/>
        <w:tabs>
          <w:tab w:val="right" w:leader="dot" w:pos="8296"/>
        </w:tabs>
        <w:rPr>
          <w:del w:id="86" w:author="JoyceChen [陳曉慧]" w:date="2022-05-03T10:58:00Z"/>
          <w:noProof/>
        </w:rPr>
      </w:pPr>
      <w:del w:id="87" w:author="JoyceChen [陳曉慧]" w:date="2022-05-03T10:58:00Z">
        <w:r w:rsidRPr="00EB5C7F" w:rsidDel="00EB5C7F">
          <w:rPr>
            <w:rPrChange w:id="88" w:author="JoyceChen [陳曉慧]" w:date="2022-05-03T10:58:00Z">
              <w:rPr>
                <w:rStyle w:val="a5"/>
                <w:noProof/>
              </w:rPr>
            </w:rPrChange>
          </w:rPr>
          <w:delText>GetEndpointsStatus</w:delText>
        </w:r>
        <w:r w:rsidDel="00EB5C7F">
          <w:rPr>
            <w:noProof/>
            <w:webHidden/>
          </w:rPr>
          <w:tab/>
          <w:delText>14</w:delText>
        </w:r>
      </w:del>
    </w:p>
    <w:p w14:paraId="088019B6" w14:textId="4ABFFAE8" w:rsidR="003510C2" w:rsidDel="00EB5C7F" w:rsidRDefault="003510C2">
      <w:pPr>
        <w:pStyle w:val="32"/>
        <w:tabs>
          <w:tab w:val="right" w:leader="dot" w:pos="8296"/>
        </w:tabs>
        <w:rPr>
          <w:del w:id="89" w:author="JoyceChen [陳曉慧]" w:date="2022-05-03T10:58:00Z"/>
          <w:noProof/>
        </w:rPr>
      </w:pPr>
      <w:del w:id="90" w:author="JoyceChen [陳曉慧]" w:date="2022-05-03T10:58:00Z">
        <w:r w:rsidRPr="00EB5C7F" w:rsidDel="00EB5C7F">
          <w:rPr>
            <w:rPrChange w:id="91" w:author="JoyceChen [陳曉慧]" w:date="2022-05-03T10:58:00Z">
              <w:rPr>
                <w:rStyle w:val="a5"/>
                <w:noProof/>
              </w:rPr>
            </w:rPrChange>
          </w:rPr>
          <w:delText>DoAuthentication</w:delText>
        </w:r>
        <w:r w:rsidDel="00EB5C7F">
          <w:rPr>
            <w:noProof/>
            <w:webHidden/>
          </w:rPr>
          <w:tab/>
          <w:delText>14</w:delText>
        </w:r>
      </w:del>
    </w:p>
    <w:p w14:paraId="35671975" w14:textId="058D1A79" w:rsidR="003510C2" w:rsidDel="00EB5C7F" w:rsidRDefault="003510C2">
      <w:pPr>
        <w:pStyle w:val="32"/>
        <w:tabs>
          <w:tab w:val="right" w:leader="dot" w:pos="8296"/>
        </w:tabs>
        <w:rPr>
          <w:del w:id="92" w:author="JoyceChen [陳曉慧]" w:date="2022-05-03T10:58:00Z"/>
          <w:noProof/>
        </w:rPr>
      </w:pPr>
      <w:del w:id="93" w:author="JoyceChen [陳曉慧]" w:date="2022-05-03T10:58:00Z">
        <w:r w:rsidRPr="00EB5C7F" w:rsidDel="00EB5C7F">
          <w:rPr>
            <w:rPrChange w:id="94" w:author="JoyceChen [陳曉慧]" w:date="2022-05-03T10:58:00Z">
              <w:rPr>
                <w:rStyle w:val="a5"/>
                <w:noProof/>
              </w:rPr>
            </w:rPrChange>
          </w:rPr>
          <w:delText>DoMeasurement</w:delText>
        </w:r>
        <w:r w:rsidDel="00EB5C7F">
          <w:rPr>
            <w:noProof/>
            <w:webHidden/>
          </w:rPr>
          <w:tab/>
          <w:delText>15</w:delText>
        </w:r>
      </w:del>
    </w:p>
    <w:p w14:paraId="4F487C23" w14:textId="44D91BDE" w:rsidR="003510C2" w:rsidDel="00EB5C7F" w:rsidRDefault="003510C2">
      <w:pPr>
        <w:pStyle w:val="32"/>
        <w:tabs>
          <w:tab w:val="right" w:leader="dot" w:pos="8296"/>
        </w:tabs>
        <w:rPr>
          <w:del w:id="95" w:author="JoyceChen [陳曉慧]" w:date="2022-05-03T10:58:00Z"/>
          <w:noProof/>
        </w:rPr>
      </w:pPr>
      <w:del w:id="96" w:author="JoyceChen [陳曉慧]" w:date="2022-05-03T10:58:00Z">
        <w:r w:rsidRPr="00EB5C7F" w:rsidDel="00EB5C7F">
          <w:rPr>
            <w:rPrChange w:id="97" w:author="JoyceChen [陳曉慧]" w:date="2022-05-03T10:58:00Z">
              <w:rPr>
                <w:rStyle w:val="a5"/>
                <w:noProof/>
              </w:rPr>
            </w:rPrChange>
          </w:rPr>
          <w:delText>StartSession</w:delText>
        </w:r>
        <w:r w:rsidDel="00EB5C7F">
          <w:rPr>
            <w:noProof/>
            <w:webHidden/>
          </w:rPr>
          <w:tab/>
          <w:delText>15</w:delText>
        </w:r>
      </w:del>
    </w:p>
    <w:p w14:paraId="2ACF345E" w14:textId="4A14AA93" w:rsidR="003510C2" w:rsidDel="00EB5C7F" w:rsidRDefault="003510C2">
      <w:pPr>
        <w:pStyle w:val="32"/>
        <w:tabs>
          <w:tab w:val="right" w:leader="dot" w:pos="8296"/>
        </w:tabs>
        <w:rPr>
          <w:del w:id="98" w:author="JoyceChen [陳曉慧]" w:date="2022-05-03T10:58:00Z"/>
          <w:noProof/>
        </w:rPr>
      </w:pPr>
      <w:del w:id="99" w:author="JoyceChen [陳曉慧]" w:date="2022-05-03T10:58:00Z">
        <w:r w:rsidRPr="00EB5C7F" w:rsidDel="00EB5C7F">
          <w:rPr>
            <w:rPrChange w:id="100" w:author="JoyceChen [陳曉慧]" w:date="2022-05-03T10:58:00Z">
              <w:rPr>
                <w:rStyle w:val="a5"/>
                <w:noProof/>
              </w:rPr>
            </w:rPrChange>
          </w:rPr>
          <w:delText>StartSeesionMutualAuthentication</w:delText>
        </w:r>
        <w:r w:rsidDel="00EB5C7F">
          <w:rPr>
            <w:noProof/>
            <w:webHidden/>
          </w:rPr>
          <w:tab/>
          <w:delText>15</w:delText>
        </w:r>
      </w:del>
    </w:p>
    <w:p w14:paraId="6A18B1F8" w14:textId="70DD9283" w:rsidR="003510C2" w:rsidDel="00EB5C7F" w:rsidRDefault="003510C2">
      <w:pPr>
        <w:pStyle w:val="32"/>
        <w:tabs>
          <w:tab w:val="right" w:leader="dot" w:pos="8296"/>
        </w:tabs>
        <w:rPr>
          <w:del w:id="101" w:author="JoyceChen [陳曉慧]" w:date="2022-05-03T10:58:00Z"/>
          <w:noProof/>
        </w:rPr>
      </w:pPr>
      <w:del w:id="102" w:author="JoyceChen [陳曉慧]" w:date="2022-05-03T10:58:00Z">
        <w:r w:rsidRPr="00EB5C7F" w:rsidDel="00EB5C7F">
          <w:rPr>
            <w:rPrChange w:id="103" w:author="JoyceChen [陳曉慧]" w:date="2022-05-03T10:58:00Z">
              <w:rPr>
                <w:rStyle w:val="a5"/>
                <w:noProof/>
              </w:rPr>
            </w:rPrChange>
          </w:rPr>
          <w:delText>CloseSession</w:delText>
        </w:r>
        <w:r w:rsidDel="00EB5C7F">
          <w:rPr>
            <w:noProof/>
            <w:webHidden/>
          </w:rPr>
          <w:tab/>
          <w:delText>16</w:delText>
        </w:r>
      </w:del>
    </w:p>
    <w:p w14:paraId="50705D4C" w14:textId="14995801" w:rsidR="003510C2" w:rsidDel="00EB5C7F" w:rsidRDefault="003510C2">
      <w:pPr>
        <w:pStyle w:val="32"/>
        <w:tabs>
          <w:tab w:val="right" w:leader="dot" w:pos="8296"/>
        </w:tabs>
        <w:rPr>
          <w:del w:id="104" w:author="JoyceChen [陳曉慧]" w:date="2022-05-03T10:58:00Z"/>
          <w:noProof/>
        </w:rPr>
      </w:pPr>
      <w:del w:id="105" w:author="JoyceChen [陳曉慧]" w:date="2022-05-03T10:58:00Z">
        <w:r w:rsidRPr="00EB5C7F" w:rsidDel="00EB5C7F">
          <w:rPr>
            <w:rPrChange w:id="106" w:author="JoyceChen [陳曉慧]" w:date="2022-05-03T10:58:00Z">
              <w:rPr>
                <w:rStyle w:val="a5"/>
                <w:noProof/>
              </w:rPr>
            </w:rPrChange>
          </w:rPr>
          <w:delText>~SPDMAPPLib_Impl</w:delText>
        </w:r>
        <w:r w:rsidDel="00EB5C7F">
          <w:rPr>
            <w:noProof/>
            <w:webHidden/>
          </w:rPr>
          <w:tab/>
          <w:delText>16</w:delText>
        </w:r>
      </w:del>
    </w:p>
    <w:p w14:paraId="01B7FD29" w14:textId="677D8E4E" w:rsidR="003510C2" w:rsidDel="00EB5C7F" w:rsidRDefault="003510C2">
      <w:pPr>
        <w:pStyle w:val="32"/>
        <w:tabs>
          <w:tab w:val="right" w:leader="dot" w:pos="8296"/>
        </w:tabs>
        <w:rPr>
          <w:del w:id="107" w:author="JoyceChen [陳曉慧]" w:date="2022-05-03T10:58:00Z"/>
          <w:noProof/>
        </w:rPr>
      </w:pPr>
      <w:del w:id="108" w:author="JoyceChen [陳曉慧]" w:date="2022-05-03T10:58:00Z">
        <w:r w:rsidRPr="00EB5C7F" w:rsidDel="00EB5C7F">
          <w:rPr>
            <w:rPrChange w:id="109" w:author="JoyceChen [陳曉慧]" w:date="2022-05-03T10:58:00Z">
              <w:rPr>
                <w:rStyle w:val="a5"/>
                <w:noProof/>
              </w:rPr>
            </w:rPrChange>
          </w:rPr>
          <w:delText>Example:</w:delText>
        </w:r>
        <w:r w:rsidDel="00EB5C7F">
          <w:rPr>
            <w:noProof/>
            <w:webHidden/>
          </w:rPr>
          <w:tab/>
          <w:delText>17</w:delText>
        </w:r>
      </w:del>
    </w:p>
    <w:p w14:paraId="0A77CB7D" w14:textId="11DC92D0" w:rsidR="003510C2" w:rsidDel="00EB5C7F" w:rsidRDefault="003510C2">
      <w:pPr>
        <w:pStyle w:val="22"/>
        <w:tabs>
          <w:tab w:val="right" w:leader="dot" w:pos="8296"/>
        </w:tabs>
        <w:rPr>
          <w:del w:id="110" w:author="JoyceChen [陳曉慧]" w:date="2022-05-03T10:58:00Z"/>
          <w:noProof/>
        </w:rPr>
      </w:pPr>
      <w:del w:id="111" w:author="JoyceChen [陳曉慧]" w:date="2022-05-03T10:58:00Z">
        <w:r w:rsidRPr="00EB5C7F" w:rsidDel="00EB5C7F">
          <w:rPr>
            <w:rPrChange w:id="112" w:author="JoyceChen [陳曉慧]" w:date="2022-05-03T10:58:00Z">
              <w:rPr>
                <w:rStyle w:val="a5"/>
                <w:noProof/>
              </w:rPr>
            </w:rPrChange>
          </w:rPr>
          <w:delText>3.2 SPDM Configuration file</w:delText>
        </w:r>
        <w:r w:rsidDel="00EB5C7F">
          <w:rPr>
            <w:noProof/>
            <w:webHidden/>
          </w:rPr>
          <w:tab/>
          <w:delText>18</w:delText>
        </w:r>
      </w:del>
    </w:p>
    <w:p w14:paraId="30C639BA" w14:textId="77777777" w:rsidR="00D20055" w:rsidRDefault="001752C5" w:rsidP="00D20055">
      <w:pPr>
        <w:widowControl/>
      </w:pPr>
      <w:r>
        <w:fldChar w:fldCharType="end"/>
      </w:r>
    </w:p>
    <w:p w14:paraId="3FA171B2" w14:textId="77777777" w:rsidR="00D20055" w:rsidRDefault="00D20055">
      <w:pPr>
        <w:widowControl/>
      </w:pPr>
      <w:r>
        <w:br w:type="page"/>
      </w:r>
    </w:p>
    <w:p w14:paraId="2F93A227" w14:textId="77777777" w:rsidR="00406360" w:rsidRDefault="00F65782" w:rsidP="00F65782">
      <w:pPr>
        <w:pStyle w:val="1"/>
        <w:numPr>
          <w:ilvl w:val="0"/>
          <w:numId w:val="7"/>
        </w:numPr>
      </w:pPr>
      <w:bookmarkStart w:id="113" w:name="_Toc102500414"/>
      <w:r w:rsidRPr="00F65782">
        <w:lastRenderedPageBreak/>
        <w:t>Purpose</w:t>
      </w:r>
      <w:bookmarkEnd w:id="113"/>
    </w:p>
    <w:p w14:paraId="4DC0844A" w14:textId="77777777" w:rsidR="00F65782" w:rsidRPr="00F65782" w:rsidRDefault="00F65782" w:rsidP="00F65782">
      <w:r w:rsidRPr="00F65782">
        <w:t xml:space="preserve">The purpose of the document is to define the required working items/jobs of SPDM </w:t>
      </w:r>
      <w:r w:rsidR="00C05611">
        <w:t>module</w:t>
      </w:r>
      <w:r w:rsidRPr="00F65782">
        <w:t xml:space="preserve"> in</w:t>
      </w:r>
      <w:r w:rsidR="00A422DE">
        <w:t xml:space="preserve"> Intel OpenBMC</w:t>
      </w:r>
      <w:r w:rsidRPr="00F65782">
        <w:t>. The function outside the BMC FW is not in the scope of this document.</w:t>
      </w:r>
    </w:p>
    <w:p w14:paraId="6D9FE7B7" w14:textId="77777777" w:rsidR="00580B50" w:rsidRDefault="00580B50" w:rsidP="00580B50">
      <w:pPr>
        <w:pStyle w:val="1"/>
      </w:pPr>
      <w:bookmarkStart w:id="114" w:name="_Toc102500415"/>
      <w:r>
        <w:rPr>
          <w:rFonts w:hint="eastAsia"/>
        </w:rPr>
        <w:t>2</w:t>
      </w:r>
      <w:r>
        <w:t xml:space="preserve">. </w:t>
      </w:r>
      <w:r w:rsidR="00DC2132" w:rsidRPr="00DC2132">
        <w:t>Introduction</w:t>
      </w:r>
      <w:bookmarkEnd w:id="114"/>
    </w:p>
    <w:p w14:paraId="2A8959B5" w14:textId="77777777" w:rsidR="00DC2132" w:rsidRDefault="00DC2132" w:rsidP="00DC2132">
      <w:r>
        <w:t>The Security Protocol and Data Model (SPDM) defines messages, data objects, and sequences for</w:t>
      </w:r>
      <w:r w:rsidR="003510C2">
        <w:rPr>
          <w:rFonts w:hint="eastAsia"/>
        </w:rPr>
        <w:t xml:space="preserve"> </w:t>
      </w:r>
      <w:r>
        <w:t>performing message exchanges between devices over a variety of transport and physical media. The description of</w:t>
      </w:r>
      <w:r w:rsidR="003510C2">
        <w:rPr>
          <w:rFonts w:hint="eastAsia"/>
        </w:rPr>
        <w:t xml:space="preserve"> </w:t>
      </w:r>
      <w:r>
        <w:t>message exchanges includes authentication of hardware identities, measurement for firmware identities and session</w:t>
      </w:r>
    </w:p>
    <w:p w14:paraId="724342E7" w14:textId="77777777" w:rsidR="00580B50" w:rsidRDefault="003510C2" w:rsidP="00DC2132">
      <w:r>
        <w:rPr>
          <w:rFonts w:hint="eastAsia"/>
        </w:rPr>
        <w:t>K</w:t>
      </w:r>
      <w:r>
        <w:t xml:space="preserve">ey </w:t>
      </w:r>
      <w:r w:rsidR="00DC2132">
        <w:t>exchange protocols to enable confidentiality and integrity protected data communication.</w:t>
      </w:r>
    </w:p>
    <w:p w14:paraId="196A8311" w14:textId="77777777" w:rsidR="000B2429" w:rsidRDefault="00DC2132" w:rsidP="00580B50">
      <w:r>
        <w:t>T</w:t>
      </w:r>
      <w:r w:rsidRPr="00DC2132">
        <w:t>here are three phases in a session, as Session phases shows: the handshake, the application, and termination.</w:t>
      </w:r>
    </w:p>
    <w:p w14:paraId="2632F36D" w14:textId="77777777" w:rsidR="000B2429" w:rsidRDefault="001942B1" w:rsidP="00580B50">
      <w:r>
        <w:rPr>
          <w:noProof/>
        </w:rPr>
        <w:drawing>
          <wp:inline distT="0" distB="0" distL="0" distR="0" wp14:anchorId="09109F14" wp14:editId="5DB37404">
            <wp:extent cx="2473200" cy="264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64AF" w14:textId="77777777" w:rsidR="00DC2132" w:rsidRDefault="00DC2132" w:rsidP="00580B50"/>
    <w:p w14:paraId="2F703703" w14:textId="77777777" w:rsidR="00DC2132" w:rsidRDefault="00DC2132">
      <w:pPr>
        <w:widowControl/>
      </w:pPr>
      <w:r>
        <w:br w:type="page"/>
      </w:r>
    </w:p>
    <w:p w14:paraId="7EFB32B8" w14:textId="77777777" w:rsidR="00DC2132" w:rsidRDefault="00DC2132" w:rsidP="00580B50"/>
    <w:p w14:paraId="05D5CBBC" w14:textId="77777777" w:rsidR="00950508" w:rsidRDefault="00DC2132" w:rsidP="00580B50">
      <w:r>
        <w:t>In s</w:t>
      </w:r>
      <w:r w:rsidR="00E44D53">
        <w:t>ession handshake phase</w:t>
      </w:r>
      <w:r w:rsidR="00E44D53">
        <w:rPr>
          <w:rFonts w:hint="eastAsia"/>
        </w:rPr>
        <w:t>:</w:t>
      </w:r>
    </w:p>
    <w:p w14:paraId="75F5ADC1" w14:textId="77777777" w:rsidR="00E44D53" w:rsidRDefault="00E44D53" w:rsidP="00580B50">
      <w:r>
        <w:rPr>
          <w:noProof/>
        </w:rPr>
        <w:drawing>
          <wp:inline distT="0" distB="0" distL="0" distR="0" wp14:anchorId="4876AEAB" wp14:editId="0C17C192">
            <wp:extent cx="5274310" cy="29229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C9BC" w14:textId="77777777" w:rsidR="000C7063" w:rsidRDefault="002C740F" w:rsidP="007C20B6">
      <w:pPr>
        <w:pStyle w:val="1"/>
        <w:numPr>
          <w:ilvl w:val="0"/>
          <w:numId w:val="11"/>
        </w:numPr>
      </w:pPr>
      <w:bookmarkStart w:id="115" w:name="_Toc102500416"/>
      <w:r>
        <w:t>Requirements</w:t>
      </w:r>
      <w:bookmarkEnd w:id="115"/>
    </w:p>
    <w:p w14:paraId="44A31E9E" w14:textId="69DE3698" w:rsidR="00C24246" w:rsidRDefault="00C24246" w:rsidP="00C24246">
      <w:pPr>
        <w:pStyle w:val="a3"/>
        <w:ind w:leftChars="0" w:left="540"/>
      </w:pPr>
      <w:r>
        <w:t>Intel OpenBMC SPDM</w:t>
      </w:r>
      <w:r w:rsidR="003510C2">
        <w:rPr>
          <w:rFonts w:hint="eastAsia"/>
        </w:rPr>
        <w:t xml:space="preserve"> </w:t>
      </w:r>
      <w:r w:rsidR="00F11D10">
        <w:t xml:space="preserve">module </w:t>
      </w:r>
      <w:r w:rsidR="00197CDB">
        <w:t xml:space="preserve">design and implementation </w:t>
      </w:r>
      <w:r w:rsidR="002D6C6D">
        <w:t>requirements are as below</w:t>
      </w:r>
      <w:r w:rsidR="00F11D10">
        <w:t>. OpenBMC SPDM module supports</w:t>
      </w:r>
      <w:del w:id="116" w:author="JoyceChen [陳曉慧]" w:date="2022-05-03T09:41:00Z">
        <w:r w:rsidR="00F11D10" w:rsidDel="00280245">
          <w:delText xml:space="preserve"> </w:delText>
        </w:r>
        <w:r w:rsidR="0094221E" w:rsidDel="00280245">
          <w:delText>both SPDM requester and</w:delText>
        </w:r>
      </w:del>
      <w:ins w:id="117" w:author="JoyceChen [陳曉慧]" w:date="2022-05-03T09:41:00Z">
        <w:r w:rsidR="00280245">
          <w:t xml:space="preserve"> SPDM</w:t>
        </w:r>
      </w:ins>
      <w:r w:rsidR="0094221E">
        <w:t xml:space="preserve"> responder roles</w:t>
      </w:r>
      <w:del w:id="118" w:author="JoyceChen [陳曉慧]" w:date="2022-05-03T09:41:00Z">
        <w:r w:rsidR="0094221E" w:rsidDel="00280245">
          <w:delText xml:space="preserve"> in parallel</w:delText>
        </w:r>
      </w:del>
      <w:r w:rsidR="0094221E">
        <w:t>.</w:t>
      </w:r>
      <w:r w:rsidR="00914CE1">
        <w:t xml:space="preserve"> It also </w:t>
      </w:r>
      <w:r w:rsidR="00971B59">
        <w:t>s</w:t>
      </w:r>
      <w:r w:rsidR="00911176">
        <w:t xml:space="preserve">upports SPDM </w:t>
      </w:r>
      <w:del w:id="119" w:author="JoyceChen [陳曉慧]" w:date="2022-05-03T09:41:00Z">
        <w:r w:rsidR="00911176" w:rsidDel="00280245">
          <w:delText xml:space="preserve">requester and </w:delText>
        </w:r>
      </w:del>
      <w:r w:rsidR="00911176">
        <w:t>responder capabilities as configura</w:t>
      </w:r>
      <w:r w:rsidR="00D17A1C">
        <w:t xml:space="preserve">ble, such that the </w:t>
      </w:r>
      <w:del w:id="120" w:author="JoyceChen [陳曉慧]" w:date="2022-05-03T09:42:00Z">
        <w:r w:rsidR="00D17A1C" w:rsidDel="00280245">
          <w:delText xml:space="preserve">roles </w:delText>
        </w:r>
      </w:del>
      <w:ins w:id="121" w:author="JoyceChen [陳曉慧]" w:date="2022-05-03T09:42:00Z">
        <w:r w:rsidR="00280245">
          <w:t>pat</w:t>
        </w:r>
      </w:ins>
      <w:ins w:id="122" w:author="JoyceChen [陳曉慧]" w:date="2022-05-03T09:43:00Z">
        <w:r w:rsidR="00280245">
          <w:t xml:space="preserve">h </w:t>
        </w:r>
        <w:proofErr w:type="spellStart"/>
        <w:r w:rsidR="00280245">
          <w:t>os</w:t>
        </w:r>
        <w:proofErr w:type="spellEnd"/>
        <w:r w:rsidR="00280245">
          <w:t xml:space="preserve"> </w:t>
        </w:r>
        <w:r w:rsidR="00280245" w:rsidRPr="00280245">
          <w:t>certificate file</w:t>
        </w:r>
      </w:ins>
      <w:ins w:id="123" w:author="JoyceChen [陳曉慧]" w:date="2022-05-03T09:42:00Z">
        <w:r w:rsidR="00280245">
          <w:t xml:space="preserve"> </w:t>
        </w:r>
      </w:ins>
      <w:r w:rsidR="00D17A1C">
        <w:t>of</w:t>
      </w:r>
      <w:del w:id="124" w:author="JoyceChen [陳曉慧]" w:date="2022-05-03T09:43:00Z">
        <w:r w:rsidR="00D17A1C" w:rsidDel="00280245">
          <w:delText xml:space="preserve"> BMC </w:delText>
        </w:r>
        <w:r w:rsidR="0086635A" w:rsidDel="00280245">
          <w:delText>as</w:delText>
        </w:r>
      </w:del>
      <w:r w:rsidR="0086635A">
        <w:t xml:space="preserve"> SPDM </w:t>
      </w:r>
      <w:del w:id="125" w:author="JoyceChen [陳曉慧]" w:date="2022-05-03T09:43:00Z">
        <w:r w:rsidR="0086635A" w:rsidDel="00280245">
          <w:delText>device</w:delText>
        </w:r>
      </w:del>
      <w:ins w:id="126" w:author="JoyceChen [陳曉慧]" w:date="2022-05-03T09:43:00Z">
        <w:r w:rsidR="00280245">
          <w:t>responder</w:t>
        </w:r>
      </w:ins>
      <w:r w:rsidR="0086635A">
        <w:t xml:space="preserve"> </w:t>
      </w:r>
      <w:r w:rsidR="00D17A1C">
        <w:t xml:space="preserve">and </w:t>
      </w:r>
      <w:r w:rsidR="0086635A">
        <w:t xml:space="preserve">other </w:t>
      </w:r>
      <w:r w:rsidR="00D215E6">
        <w:t>SPDM</w:t>
      </w:r>
      <w:r w:rsidR="0086635A">
        <w:t xml:space="preserve"> settings can be statically configured.</w:t>
      </w:r>
    </w:p>
    <w:p w14:paraId="40DA6DD6" w14:textId="77777777" w:rsidR="002D6C6D" w:rsidRDefault="00E6572C" w:rsidP="00E6572C">
      <w:pPr>
        <w:pStyle w:val="a3"/>
        <w:numPr>
          <w:ilvl w:val="0"/>
          <w:numId w:val="10"/>
        </w:numPr>
        <w:ind w:leftChars="0"/>
      </w:pPr>
      <w:r>
        <w:t>BMC as SPDM Responder</w:t>
      </w:r>
    </w:p>
    <w:p w14:paraId="16B48DCD" w14:textId="77777777" w:rsidR="00195741" w:rsidRDefault="00FA0FF7" w:rsidP="0003183A">
      <w:pPr>
        <w:pStyle w:val="a3"/>
        <w:numPr>
          <w:ilvl w:val="1"/>
          <w:numId w:val="10"/>
        </w:numPr>
        <w:ind w:leftChars="0"/>
      </w:pPr>
      <w:r>
        <w:t xml:space="preserve">Intel </w:t>
      </w:r>
      <w:proofErr w:type="spellStart"/>
      <w:r>
        <w:t>OpenBMC</w:t>
      </w:r>
      <w:r w:rsidR="009472ED">
        <w:t>SPDM</w:t>
      </w:r>
      <w:proofErr w:type="spellEnd"/>
      <w:r w:rsidR="009472ED">
        <w:t xml:space="preserve"> module supports </w:t>
      </w:r>
      <w:r w:rsidR="003510C2">
        <w:t>respon</w:t>
      </w:r>
      <w:r w:rsidR="003510C2">
        <w:rPr>
          <w:rFonts w:hint="eastAsia"/>
        </w:rPr>
        <w:t>de</w:t>
      </w:r>
      <w:r w:rsidR="003510C2">
        <w:t xml:space="preserve">r </w:t>
      </w:r>
      <w:r w:rsidR="008921D5">
        <w:t xml:space="preserve">provides </w:t>
      </w:r>
      <w:r w:rsidR="00044738">
        <w:t xml:space="preserve">hook functions </w:t>
      </w:r>
      <w:r w:rsidR="005626EB">
        <w:t xml:space="preserve">to </w:t>
      </w:r>
      <w:r w:rsidR="00195741">
        <w:t>all</w:t>
      </w:r>
      <w:r w:rsidR="009472ED">
        <w:t xml:space="preserve"> the </w:t>
      </w:r>
      <w:r w:rsidR="00044738">
        <w:t xml:space="preserve">below </w:t>
      </w:r>
      <w:r w:rsidR="009472ED">
        <w:t>SPDM</w:t>
      </w:r>
      <w:r w:rsidR="00580E55">
        <w:t xml:space="preserve"> commands</w:t>
      </w:r>
      <w:r w:rsidR="00585386">
        <w:t xml:space="preserve"> as a responder.</w:t>
      </w:r>
    </w:p>
    <w:p w14:paraId="27B0A9E5" w14:textId="77777777" w:rsidR="0003183A" w:rsidRDefault="00580E55" w:rsidP="00195741">
      <w:pPr>
        <w:pStyle w:val="a3"/>
        <w:ind w:leftChars="0" w:left="1620"/>
      </w:pPr>
      <w:r>
        <w:rPr>
          <w:noProof/>
        </w:rPr>
        <w:lastRenderedPageBreak/>
        <w:drawing>
          <wp:inline distT="0" distB="0" distL="0" distR="0" wp14:anchorId="0669C3A7" wp14:editId="22838755">
            <wp:extent cx="4899660" cy="366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876A" w14:textId="3E5A0505" w:rsidR="00C93BCF" w:rsidDel="0014282D" w:rsidRDefault="000A3708" w:rsidP="009F6770">
      <w:pPr>
        <w:pStyle w:val="a3"/>
        <w:numPr>
          <w:ilvl w:val="1"/>
          <w:numId w:val="10"/>
        </w:numPr>
        <w:ind w:leftChars="0"/>
        <w:rPr>
          <w:del w:id="127" w:author="JoyceChen [陳曉慧]" w:date="2022-05-03T09:43:00Z"/>
        </w:rPr>
      </w:pPr>
      <w:r>
        <w:t xml:space="preserve">OpenBMC </w:t>
      </w:r>
      <w:r w:rsidR="001F26A6">
        <w:t>SPD</w:t>
      </w:r>
      <w:r w:rsidR="009C1085">
        <w:t>M</w:t>
      </w:r>
      <w:r w:rsidR="001F26A6">
        <w:t xml:space="preserve"> responder module</w:t>
      </w:r>
      <w:r w:rsidR="003510C2">
        <w:rPr>
          <w:rFonts w:hint="eastAsia"/>
        </w:rPr>
        <w:t xml:space="preserve"> </w:t>
      </w:r>
      <w:r w:rsidR="00610C7E">
        <w:t>integrates with</w:t>
      </w:r>
      <w:r w:rsidR="00BA2C8D">
        <w:t xml:space="preserve"> existing</w:t>
      </w:r>
      <w:r w:rsidR="003510C2">
        <w:rPr>
          <w:rFonts w:hint="eastAsia"/>
        </w:rPr>
        <w:t xml:space="preserve"> </w:t>
      </w:r>
      <w:proofErr w:type="spellStart"/>
      <w:r w:rsidR="00CC658E">
        <w:t>OpenBMC’s</w:t>
      </w:r>
      <w:proofErr w:type="spellEnd"/>
      <w:r w:rsidR="00610C7E">
        <w:t xml:space="preserve"> firmware</w:t>
      </w:r>
      <w:r w:rsidR="00BA2C8D">
        <w:t xml:space="preserve"> utilities </w:t>
      </w:r>
      <w:proofErr w:type="gramStart"/>
      <w:r w:rsidR="00EF2542">
        <w:t>in order to</w:t>
      </w:r>
      <w:proofErr w:type="gramEnd"/>
      <w:r w:rsidR="00EF2542">
        <w:t xml:space="preserve"> select</w:t>
      </w:r>
      <w:r w:rsidR="00D91603">
        <w:t xml:space="preserve"> firmware regions</w:t>
      </w:r>
      <w:r w:rsidR="00EF2542">
        <w:t xml:space="preserve"> and </w:t>
      </w:r>
      <w:r w:rsidR="00D91603">
        <w:t xml:space="preserve">to </w:t>
      </w:r>
      <w:r w:rsidR="00EF2542">
        <w:t xml:space="preserve">calculate </w:t>
      </w:r>
      <w:r w:rsidR="003D620C">
        <w:t xml:space="preserve">firmware </w:t>
      </w:r>
      <w:r w:rsidR="00EF2542">
        <w:t>measurements.</w:t>
      </w:r>
    </w:p>
    <w:p w14:paraId="27C1C374" w14:textId="77777777" w:rsidR="00195741" w:rsidRDefault="00195741">
      <w:pPr>
        <w:pStyle w:val="a3"/>
        <w:numPr>
          <w:ilvl w:val="1"/>
          <w:numId w:val="10"/>
        </w:numPr>
        <w:ind w:leftChars="0"/>
        <w:pPrChange w:id="128" w:author="JoyceChen [陳曉慧]" w:date="2022-05-03T09:43:00Z">
          <w:pPr/>
        </w:pPrChange>
      </w:pPr>
    </w:p>
    <w:p w14:paraId="4F73F9BA" w14:textId="49742422" w:rsidR="00580E55" w:rsidDel="0014282D" w:rsidRDefault="00132CD6" w:rsidP="00132CD6">
      <w:pPr>
        <w:pStyle w:val="a3"/>
        <w:numPr>
          <w:ilvl w:val="0"/>
          <w:numId w:val="10"/>
        </w:numPr>
        <w:ind w:leftChars="0"/>
        <w:rPr>
          <w:del w:id="129" w:author="JoyceChen [陳曉慧]" w:date="2022-05-03T09:43:00Z"/>
        </w:rPr>
      </w:pPr>
      <w:del w:id="130" w:author="JoyceChen [陳曉慧]" w:date="2022-05-03T09:43:00Z">
        <w:r w:rsidDel="0014282D">
          <w:delText xml:space="preserve">BMC as </w:delText>
        </w:r>
        <w:r w:rsidR="00F255C4" w:rsidDel="0014282D">
          <w:delText xml:space="preserve">SPDM </w:delText>
        </w:r>
        <w:r w:rsidDel="0014282D">
          <w:delText>Requester</w:delText>
        </w:r>
      </w:del>
    </w:p>
    <w:p w14:paraId="2F404471" w14:textId="5EEAD2C2" w:rsidR="005210EF" w:rsidDel="0014282D" w:rsidRDefault="008201FD" w:rsidP="005210EF">
      <w:pPr>
        <w:pStyle w:val="a3"/>
        <w:numPr>
          <w:ilvl w:val="1"/>
          <w:numId w:val="10"/>
        </w:numPr>
        <w:ind w:leftChars="0"/>
        <w:rPr>
          <w:del w:id="131" w:author="JoyceChen [陳曉慧]" w:date="2022-05-03T09:43:00Z"/>
        </w:rPr>
      </w:pPr>
      <w:del w:id="132" w:author="JoyceChen [陳曉慧]" w:date="2022-05-03T09:43:00Z">
        <w:r w:rsidDel="0014282D">
          <w:delText>SPDM Requester module to support below commands</w:delText>
        </w:r>
      </w:del>
    </w:p>
    <w:p w14:paraId="4F8E5DCB" w14:textId="71A44F6A" w:rsidR="008201FD" w:rsidRDefault="008201FD" w:rsidP="008201FD">
      <w:pPr>
        <w:pStyle w:val="a3"/>
        <w:ind w:leftChars="0" w:left="1352"/>
      </w:pPr>
      <w:del w:id="133" w:author="JoyceChen [陳曉慧]" w:date="2022-05-03T09:43:00Z">
        <w:r w:rsidDel="0014282D">
          <w:rPr>
            <w:noProof/>
          </w:rPr>
          <w:drawing>
            <wp:inline distT="0" distB="0" distL="0" distR="0" wp14:anchorId="2AEB7B0E" wp14:editId="478787C6">
              <wp:extent cx="4922520" cy="345948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22520" cy="3459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3B11E2C" w14:textId="40F673FE" w:rsidR="00205912" w:rsidDel="0014282D" w:rsidRDefault="00B20A70" w:rsidP="00205912">
      <w:pPr>
        <w:pStyle w:val="a3"/>
        <w:numPr>
          <w:ilvl w:val="1"/>
          <w:numId w:val="10"/>
        </w:numPr>
        <w:ind w:leftChars="0"/>
        <w:rPr>
          <w:del w:id="134" w:author="JoyceChen [陳曉慧]" w:date="2022-05-03T09:44:00Z"/>
        </w:rPr>
      </w:pPr>
      <w:del w:id="135" w:author="JoyceChen [陳曉慧]" w:date="2022-05-03T09:44:00Z">
        <w:r w:rsidDel="0014282D">
          <w:delText xml:space="preserve">SPDM Requester module </w:delText>
        </w:r>
        <w:r w:rsidR="00946A68" w:rsidDel="0014282D">
          <w:delText>supports verifier library which maintains reference measurements in order to</w:delText>
        </w:r>
        <w:r w:rsidR="003510C2" w:rsidDel="0014282D">
          <w:rPr>
            <w:rFonts w:hint="eastAsia"/>
          </w:rPr>
          <w:delText xml:space="preserve"> </w:delText>
        </w:r>
        <w:r w:rsidR="000A4C22" w:rsidDel="0014282D">
          <w:delText>support attestations.</w:delText>
        </w:r>
      </w:del>
    </w:p>
    <w:p w14:paraId="5CDF4743" w14:textId="77777777" w:rsidR="000A4C22" w:rsidRPr="00C24246" w:rsidRDefault="000A4C22" w:rsidP="007C20B6">
      <w:pPr>
        <w:pStyle w:val="a3"/>
        <w:numPr>
          <w:ilvl w:val="1"/>
          <w:numId w:val="10"/>
        </w:numPr>
        <w:ind w:leftChars="0"/>
      </w:pPr>
      <w:r>
        <w:t xml:space="preserve">SPDM Requester </w:t>
      </w:r>
      <w:r w:rsidR="00C9582C">
        <w:t xml:space="preserve">module </w:t>
      </w:r>
      <w:r>
        <w:t>provide</w:t>
      </w:r>
      <w:r w:rsidR="00C9582C">
        <w:t>s</w:t>
      </w:r>
      <w:r w:rsidR="003510C2">
        <w:rPr>
          <w:rFonts w:hint="eastAsia"/>
        </w:rPr>
        <w:t xml:space="preserve"> </w:t>
      </w:r>
      <w:r w:rsidR="00C9582C">
        <w:t>requester commands proxy support</w:t>
      </w:r>
      <w:r w:rsidR="00FC3159">
        <w:t xml:space="preserve"> for external users to send commands directly to SPDM devices</w:t>
      </w:r>
      <w:r w:rsidR="006D04C3">
        <w:t xml:space="preserve"> over Redfish.</w:t>
      </w:r>
    </w:p>
    <w:p w14:paraId="7CBDC7E7" w14:textId="77777777" w:rsidR="000B2429" w:rsidRDefault="000B2429" w:rsidP="00580B50"/>
    <w:p w14:paraId="17AADEB5" w14:textId="77777777" w:rsidR="00580B50" w:rsidRDefault="00580B50" w:rsidP="007C20B6">
      <w:pPr>
        <w:pStyle w:val="1"/>
        <w:numPr>
          <w:ilvl w:val="0"/>
          <w:numId w:val="11"/>
        </w:numPr>
      </w:pPr>
      <w:bookmarkStart w:id="136" w:name="_Toc102500417"/>
      <w:r>
        <w:t xml:space="preserve">. </w:t>
      </w:r>
      <w:r w:rsidR="00834AF5">
        <w:t>Ar</w:t>
      </w:r>
      <w:r w:rsidR="0048311D">
        <w:t xml:space="preserve">chitectural </w:t>
      </w:r>
      <w:r>
        <w:t>Design</w:t>
      </w:r>
      <w:bookmarkEnd w:id="136"/>
    </w:p>
    <w:p w14:paraId="112E8DEA" w14:textId="77777777" w:rsidR="001E707A" w:rsidRDefault="00441611" w:rsidP="001E707A">
      <w:r>
        <w:t xml:space="preserve">Intel OpenBMC </w:t>
      </w:r>
      <w:r w:rsidR="001E707A">
        <w:t>S</w:t>
      </w:r>
      <w:r w:rsidR="001674FA">
        <w:t>P</w:t>
      </w:r>
      <w:r w:rsidR="001E707A">
        <w:t>DM module includes:</w:t>
      </w:r>
    </w:p>
    <w:p w14:paraId="4206FA69" w14:textId="77777777" w:rsidR="00525AF7" w:rsidRDefault="00525AF7" w:rsidP="00C76F5C">
      <w:pPr>
        <w:pStyle w:val="a3"/>
        <w:numPr>
          <w:ilvl w:val="0"/>
          <w:numId w:val="6"/>
        </w:numPr>
        <w:ind w:leftChars="0"/>
      </w:pPr>
      <w:r>
        <w:t>SPDM Daemon</w:t>
      </w:r>
    </w:p>
    <w:p w14:paraId="20C17506" w14:textId="227F7787" w:rsidR="004432DD" w:rsidRDefault="00616D83" w:rsidP="00616D83">
      <w:pPr>
        <w:pStyle w:val="a3"/>
        <w:numPr>
          <w:ilvl w:val="1"/>
          <w:numId w:val="6"/>
        </w:numPr>
        <w:ind w:leftChars="0"/>
      </w:pPr>
      <w:r>
        <w:t xml:space="preserve">The Daemon that </w:t>
      </w:r>
      <w:r w:rsidR="00294658">
        <w:t xml:space="preserve">makes BMC </w:t>
      </w:r>
      <w:r>
        <w:t xml:space="preserve">as </w:t>
      </w:r>
      <w:del w:id="137" w:author="JoyceChen [陳曉慧]" w:date="2022-05-03T09:44:00Z">
        <w:r w:rsidR="00041B36" w:rsidDel="003D1C61">
          <w:delText xml:space="preserve">either </w:delText>
        </w:r>
      </w:del>
      <w:r>
        <w:t xml:space="preserve">SPDM </w:t>
      </w:r>
      <w:del w:id="138" w:author="JoyceChen [陳曉慧]" w:date="2022-05-03T09:44:00Z">
        <w:r w:rsidDel="003D1C61">
          <w:delText>Requester</w:delText>
        </w:r>
        <w:r w:rsidR="00041B36" w:rsidDel="003D1C61">
          <w:delText xml:space="preserve"> or </w:delText>
        </w:r>
      </w:del>
      <w:r w:rsidR="00041B36">
        <w:t>Responder</w:t>
      </w:r>
      <w:del w:id="139" w:author="JoyceChen [陳曉慧]" w:date="2022-05-03T09:44:00Z">
        <w:r w:rsidR="00041B36" w:rsidDel="003D1C61">
          <w:delText xml:space="preserve"> or both</w:delText>
        </w:r>
      </w:del>
      <w:r w:rsidR="004432DD">
        <w:t>.</w:t>
      </w:r>
    </w:p>
    <w:p w14:paraId="38B329B7" w14:textId="04E6CB12" w:rsidR="00616D83" w:rsidRDefault="004432DD" w:rsidP="007C20B6">
      <w:pPr>
        <w:pStyle w:val="a3"/>
        <w:numPr>
          <w:ilvl w:val="1"/>
          <w:numId w:val="6"/>
        </w:numPr>
        <w:ind w:leftChars="0"/>
      </w:pPr>
      <w:r>
        <w:t>Daemon that triggers individual services to</w:t>
      </w:r>
      <w:r w:rsidR="00294658">
        <w:t xml:space="preserve"> handle </w:t>
      </w:r>
      <w:del w:id="140" w:author="JoyceChen [陳曉慧]" w:date="2022-05-03T09:44:00Z">
        <w:r w:rsidR="009B3A97" w:rsidDel="008B156A">
          <w:delText xml:space="preserve">requester or </w:delText>
        </w:r>
      </w:del>
      <w:r w:rsidR="009B3A97">
        <w:t>responder role.</w:t>
      </w:r>
    </w:p>
    <w:p w14:paraId="4C5436B5" w14:textId="77777777" w:rsidR="00295E0B" w:rsidRDefault="001E707A" w:rsidP="00C76F5C">
      <w:pPr>
        <w:pStyle w:val="a3"/>
        <w:numPr>
          <w:ilvl w:val="0"/>
          <w:numId w:val="6"/>
        </w:numPr>
        <w:ind w:leftChars="0"/>
      </w:pPr>
      <w:r>
        <w:t xml:space="preserve">SPDM </w:t>
      </w:r>
      <w:r w:rsidR="0048311D">
        <w:t>Application L</w:t>
      </w:r>
      <w:r>
        <w:t>ibrary</w:t>
      </w:r>
      <w:r w:rsidR="0048311D">
        <w:t xml:space="preserve"> (</w:t>
      </w:r>
      <w:proofErr w:type="spellStart"/>
      <w:r w:rsidR="0048311D">
        <w:t>SPDMAppLib</w:t>
      </w:r>
      <w:proofErr w:type="spellEnd"/>
      <w:r w:rsidR="0048311D">
        <w:t>)</w:t>
      </w:r>
    </w:p>
    <w:p w14:paraId="55C3A6CD" w14:textId="45D9C4D3" w:rsidR="001674FA" w:rsidRDefault="00891024" w:rsidP="001674FA">
      <w:pPr>
        <w:pStyle w:val="a3"/>
        <w:numPr>
          <w:ilvl w:val="1"/>
          <w:numId w:val="6"/>
        </w:numPr>
        <w:ind w:leftChars="0"/>
      </w:pPr>
      <w:proofErr w:type="spellStart"/>
      <w:r>
        <w:t>SPDM</w:t>
      </w:r>
      <w:r w:rsidR="00C12DCC">
        <w:t>AppLib</w:t>
      </w:r>
      <w:proofErr w:type="spellEnd"/>
      <w:r w:rsidR="00C12DCC">
        <w:t xml:space="preserve"> handles both</w:t>
      </w:r>
      <w:del w:id="141" w:author="JoyceChen [陳曉慧]" w:date="2022-05-03T09:44:00Z">
        <w:r w:rsidR="00C12DCC" w:rsidDel="002757F1">
          <w:delText xml:space="preserve"> Requester and</w:delText>
        </w:r>
      </w:del>
      <w:r w:rsidR="00C12DCC">
        <w:t xml:space="preserve"> Responder framework</w:t>
      </w:r>
      <w:r w:rsidR="00F23666">
        <w:t>.</w:t>
      </w:r>
    </w:p>
    <w:p w14:paraId="4DE2F9A3" w14:textId="77777777" w:rsidR="00F23666" w:rsidRDefault="00F23666" w:rsidP="001674FA">
      <w:pPr>
        <w:pStyle w:val="a3"/>
        <w:numPr>
          <w:ilvl w:val="1"/>
          <w:numId w:val="6"/>
        </w:numPr>
        <w:ind w:leftChars="0"/>
      </w:pPr>
      <w:proofErr w:type="spellStart"/>
      <w:r>
        <w:t>SPDMAppLib</w:t>
      </w:r>
      <w:proofErr w:type="spellEnd"/>
      <w:r>
        <w:t xml:space="preserve"> integrates with </w:t>
      </w:r>
      <w:r w:rsidR="00F22980">
        <w:t xml:space="preserve">both MCTPW+ Library and with </w:t>
      </w:r>
      <w:proofErr w:type="spellStart"/>
      <w:r w:rsidR="00D413AC">
        <w:t>libSPDM</w:t>
      </w:r>
      <w:proofErr w:type="spellEnd"/>
      <w:r w:rsidR="00D20E25">
        <w:t>.</w:t>
      </w:r>
    </w:p>
    <w:p w14:paraId="178FC306" w14:textId="77777777" w:rsidR="00A81EFB" w:rsidRDefault="00A81EFB" w:rsidP="001674FA">
      <w:pPr>
        <w:pStyle w:val="a3"/>
        <w:numPr>
          <w:ilvl w:val="1"/>
          <w:numId w:val="6"/>
        </w:numPr>
        <w:ind w:leftChars="0"/>
      </w:pPr>
      <w:proofErr w:type="spellStart"/>
      <w:r>
        <w:t>SPDMAppLib</w:t>
      </w:r>
      <w:proofErr w:type="spellEnd"/>
      <w:r>
        <w:t xml:space="preserve"> is dynamic </w:t>
      </w:r>
      <w:r w:rsidR="00721E4C">
        <w:t xml:space="preserve">C++ library that registers with C-Style </w:t>
      </w:r>
      <w:r w:rsidR="00535F2B">
        <w:t xml:space="preserve">transport layer with </w:t>
      </w:r>
      <w:proofErr w:type="spellStart"/>
      <w:r w:rsidR="00721E4C">
        <w:t>libSPDM</w:t>
      </w:r>
      <w:proofErr w:type="spellEnd"/>
      <w:r w:rsidR="007D1921">
        <w:t>.</w:t>
      </w:r>
    </w:p>
    <w:p w14:paraId="01398ABC" w14:textId="77777777" w:rsidR="007D1921" w:rsidRPr="007C20B6" w:rsidRDefault="007D1921" w:rsidP="001674FA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ascii="Calibri" w:hAnsi="Calibri" w:cs="Calibri"/>
          <w:color w:val="000000"/>
          <w:kern w:val="0"/>
          <w:szCs w:val="24"/>
        </w:rPr>
        <w:lastRenderedPageBreak/>
        <w:t>SPDLAppLib</w:t>
      </w:r>
      <w:proofErr w:type="spellEnd"/>
      <w:r>
        <w:rPr>
          <w:rFonts w:ascii="Calibri" w:hAnsi="Calibri" w:cs="Calibri"/>
          <w:color w:val="000000"/>
          <w:kern w:val="0"/>
          <w:szCs w:val="24"/>
        </w:rPr>
        <w:t xml:space="preserve"> invokes C++ style </w:t>
      </w:r>
      <w:proofErr w:type="spellStart"/>
      <w:r>
        <w:rPr>
          <w:rFonts w:ascii="Calibri" w:hAnsi="Calibri" w:cs="Calibri"/>
          <w:color w:val="000000"/>
          <w:kern w:val="0"/>
          <w:szCs w:val="24"/>
        </w:rPr>
        <w:t>MCTPWPlus</w:t>
      </w:r>
      <w:proofErr w:type="spellEnd"/>
      <w:r>
        <w:rPr>
          <w:rFonts w:ascii="Calibri" w:hAnsi="Calibri" w:cs="Calibri"/>
          <w:color w:val="000000"/>
          <w:kern w:val="0"/>
          <w:szCs w:val="24"/>
        </w:rPr>
        <w:t xml:space="preserve"> APIs. </w:t>
      </w:r>
      <w:proofErr w:type="gramStart"/>
      <w:r>
        <w:rPr>
          <w:rFonts w:ascii="Calibri" w:hAnsi="Calibri" w:cs="Calibri"/>
          <w:color w:val="000000"/>
          <w:kern w:val="0"/>
          <w:szCs w:val="24"/>
        </w:rPr>
        <w:t>Also</w:t>
      </w:r>
      <w:proofErr w:type="gramEnd"/>
      <w:r>
        <w:rPr>
          <w:rFonts w:ascii="Calibri" w:hAnsi="Calibri" w:cs="Calibri"/>
          <w:color w:val="000000"/>
          <w:kern w:val="0"/>
          <w:szCs w:val="24"/>
        </w:rPr>
        <w:t xml:space="preserve"> it invokes C </w:t>
      </w:r>
      <w:proofErr w:type="spellStart"/>
      <w:r>
        <w:rPr>
          <w:rFonts w:ascii="Calibri" w:hAnsi="Calibri" w:cs="Calibri"/>
          <w:color w:val="000000"/>
          <w:kern w:val="0"/>
          <w:szCs w:val="24"/>
        </w:rPr>
        <w:t>libSPDM</w:t>
      </w:r>
      <w:proofErr w:type="spellEnd"/>
      <w:r>
        <w:rPr>
          <w:rFonts w:ascii="Calibri" w:hAnsi="Calibri" w:cs="Calibri"/>
          <w:color w:val="000000"/>
          <w:kern w:val="0"/>
          <w:szCs w:val="24"/>
        </w:rPr>
        <w:t xml:space="preserve"> library for SPDM functions.</w:t>
      </w:r>
    </w:p>
    <w:p w14:paraId="178C01B3" w14:textId="77777777" w:rsidR="0052293E" w:rsidRDefault="0052293E" w:rsidP="007C20B6">
      <w:pPr>
        <w:ind w:left="480"/>
      </w:pPr>
    </w:p>
    <w:p w14:paraId="7129FABB" w14:textId="77777777" w:rsidR="0052293E" w:rsidRDefault="0052293E" w:rsidP="00C05611">
      <w:pPr>
        <w:pStyle w:val="a3"/>
        <w:ind w:leftChars="0"/>
      </w:pPr>
    </w:p>
    <w:p w14:paraId="7284C0F1" w14:textId="77777777" w:rsidR="0052293E" w:rsidRDefault="00C81C9B" w:rsidP="00C05611">
      <w:pPr>
        <w:pStyle w:val="a3"/>
        <w:ind w:leftChars="0"/>
      </w:pPr>
      <w:r>
        <w:object w:dxaOrig="14280" w:dyaOrig="10320" w14:anchorId="7995E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9pt;height:299.55pt" o:ole="">
            <v:imagedata r:id="rId12" o:title=""/>
          </v:shape>
          <o:OLEObject Type="Embed" ProgID="Visio.Drawing.15" ShapeID="_x0000_i1025" DrawAspect="Content" ObjectID="_1713161336" r:id="rId13"/>
        </w:object>
      </w:r>
    </w:p>
    <w:p w14:paraId="69EAE073" w14:textId="77777777" w:rsidR="0052293E" w:rsidRDefault="0052293E" w:rsidP="00C05611">
      <w:pPr>
        <w:pStyle w:val="a3"/>
        <w:ind w:leftChars="0"/>
      </w:pPr>
    </w:p>
    <w:p w14:paraId="72B18234" w14:textId="3C269698" w:rsidR="0052293E" w:rsidRDefault="00E53E2C" w:rsidP="00C05611">
      <w:pPr>
        <w:pStyle w:val="a3"/>
        <w:ind w:leftChars="0"/>
      </w:pPr>
      <w:ins w:id="142" w:author="JoyceChen [陳曉慧]" w:date="2022-05-03T09:49:00Z">
        <w:r>
          <w:rPr>
            <w:noProof/>
          </w:rPr>
          <w:drawing>
            <wp:inline distT="0" distB="0" distL="0" distR="0" wp14:anchorId="2F6C1817" wp14:editId="410A75A1">
              <wp:extent cx="3596400" cy="3254400"/>
              <wp:effectExtent l="0" t="0" r="0" b="0"/>
              <wp:docPr id="8" name="圖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圖片 8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6400" cy="3254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43" w:author="JoyceChen [陳曉慧]" w:date="2022-03-21T09:11:00Z">
        <w:r w:rsidR="00206D78" w:rsidDel="005664DE">
          <w:rPr>
            <w:noProof/>
          </w:rPr>
          <w:drawing>
            <wp:inline distT="0" distB="0" distL="0" distR="0" wp14:anchorId="07F57B92" wp14:editId="6054BC26">
              <wp:extent cx="5274310" cy="4157345"/>
              <wp:effectExtent l="0" t="0" r="0" b="0"/>
              <wp:docPr id="7" name="圖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圖片 7"/>
                      <pic:cNvPicPr/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157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EDCEA59" w14:textId="6A887A9A" w:rsidR="00C05611" w:rsidRPr="001E707A" w:rsidRDefault="00C05611" w:rsidP="00C05611">
      <w:pPr>
        <w:pStyle w:val="a3"/>
        <w:ind w:leftChars="0"/>
      </w:pPr>
    </w:p>
    <w:p w14:paraId="1C1709B6" w14:textId="77777777" w:rsidR="00875889" w:rsidRDefault="002C3C55">
      <w:pPr>
        <w:pStyle w:val="1"/>
      </w:pPr>
      <w:bookmarkStart w:id="144" w:name="_Toc102500418"/>
      <w:r>
        <w:t>3.</w:t>
      </w:r>
      <w:r w:rsidR="00C6388C">
        <w:t>SPDM</w:t>
      </w:r>
      <w:r w:rsidR="007C20B6">
        <w:t>Design</w:t>
      </w:r>
      <w:bookmarkEnd w:id="144"/>
    </w:p>
    <w:p w14:paraId="3ADC597E" w14:textId="6458B0B9" w:rsidR="00C6388C" w:rsidDel="00227738" w:rsidRDefault="005D3E6C" w:rsidP="007C20B6">
      <w:pPr>
        <w:pStyle w:val="20"/>
        <w:rPr>
          <w:del w:id="145" w:author="JoyceChen [陳曉慧]" w:date="2022-05-03T10:27:00Z"/>
        </w:rPr>
      </w:pPr>
      <w:bookmarkStart w:id="146" w:name="_Toc102500419"/>
      <w:r>
        <w:t>3.1</w:t>
      </w:r>
      <w:ins w:id="147" w:author="JoyceChen [陳曉慧]" w:date="2022-05-03T10:27:00Z">
        <w:r w:rsidR="00227738">
          <w:t xml:space="preserve"> </w:t>
        </w:r>
      </w:ins>
      <w:proofErr w:type="spellStart"/>
      <w:ins w:id="148" w:author="JoyceChen [陳曉慧]" w:date="2022-05-03T19:59:00Z">
        <w:r w:rsidR="004E5807" w:rsidRPr="004E5807">
          <w:t>SPDMAPPLib</w:t>
        </w:r>
        <w:bookmarkEnd w:id="146"/>
        <w:proofErr w:type="spellEnd"/>
        <w:r w:rsidR="004E5807" w:rsidRPr="004E5807" w:rsidDel="00227738">
          <w:t xml:space="preserve"> </w:t>
        </w:r>
      </w:ins>
      <w:del w:id="149" w:author="JoyceChen [陳曉慧]" w:date="2022-05-03T10:27:00Z">
        <w:r w:rsidR="00C6388C" w:rsidDel="00227738">
          <w:delText xml:space="preserve">SPDM </w:delText>
        </w:r>
        <w:r w:rsidR="007C20B6" w:rsidDel="00227738">
          <w:delText>APPLib</w:delText>
        </w:r>
      </w:del>
    </w:p>
    <w:p w14:paraId="32621077" w14:textId="0A00997B" w:rsidR="00FB764D" w:rsidDel="00D204FC" w:rsidRDefault="00FB764D" w:rsidP="00FB764D">
      <w:pPr>
        <w:rPr>
          <w:del w:id="150" w:author="JoyceChen [陳曉慧]" w:date="2022-05-03T10:05:00Z"/>
        </w:rPr>
      </w:pPr>
      <w:del w:id="151" w:author="JoyceChen [陳曉慧]" w:date="2022-05-03T10:05:00Z">
        <w:r w:rsidDel="00D204FC">
          <w:delText>class SPDMAPPLib_Impl</w:delText>
        </w:r>
      </w:del>
    </w:p>
    <w:p w14:paraId="771E68F6" w14:textId="083FE189" w:rsidR="00FB764D" w:rsidDel="00D204FC" w:rsidRDefault="00FB764D" w:rsidP="00FB764D">
      <w:pPr>
        <w:rPr>
          <w:del w:id="152" w:author="JoyceChen [陳曉慧]" w:date="2022-05-03T10:05:00Z"/>
        </w:rPr>
      </w:pPr>
      <w:del w:id="153" w:author="JoyceChen [陳曉慧]" w:date="2022-05-03T10:05:00Z">
        <w:r w:rsidDel="00D204FC">
          <w:delText>{</w:delText>
        </w:r>
      </w:del>
    </w:p>
    <w:p w14:paraId="64ADAD5C" w14:textId="6546B08B" w:rsidR="00FB764D" w:rsidDel="00D204FC" w:rsidRDefault="00FB764D" w:rsidP="00FB764D">
      <w:pPr>
        <w:rPr>
          <w:del w:id="154" w:author="JoyceChen [陳曉慧]" w:date="2022-05-03T10:05:00Z"/>
        </w:rPr>
      </w:pPr>
      <w:del w:id="155" w:author="JoyceChen [陳曉慧]" w:date="2022-05-03T10:05:00Z">
        <w:r w:rsidDel="00D204FC">
          <w:delText xml:space="preserve">  public:    </w:delText>
        </w:r>
      </w:del>
    </w:p>
    <w:p w14:paraId="75E09655" w14:textId="7C0A0A5B" w:rsidR="00FB764D" w:rsidDel="00D204FC" w:rsidRDefault="00FB764D" w:rsidP="00FB764D">
      <w:pPr>
        <w:rPr>
          <w:del w:id="156" w:author="JoyceChen [陳曉慧]" w:date="2022-05-03T10:05:00Z"/>
        </w:rPr>
      </w:pPr>
      <w:del w:id="157" w:author="JoyceChen [陳曉慧]" w:date="2022-05-03T10:05:00Z">
        <w:r w:rsidDel="00D204FC">
          <w:delText xml:space="preserve">SPDMAPPLib_Impl(boost::asio::io_context&amp;ioContext,int mode,             </w:delText>
        </w:r>
      </w:del>
    </w:p>
    <w:p w14:paraId="43F43B02" w14:textId="2C989D4F" w:rsidR="00FB764D" w:rsidDel="00D204FC" w:rsidRDefault="00FB764D" w:rsidP="00FB764D">
      <w:pPr>
        <w:rPr>
          <w:del w:id="158" w:author="JoyceChen [陳曉慧]" w:date="2022-05-03T10:05:00Z"/>
        </w:rPr>
      </w:pPr>
      <w:del w:id="159" w:author="JoyceChen [陳曉慧]" w:date="2022-05-03T10:05:00Z">
        <w:r w:rsidDel="00D204FC">
          <w:delText xml:space="preserve">             const ReconfigurationCallback&amp;networkChangeCb,</w:delText>
        </w:r>
      </w:del>
    </w:p>
    <w:p w14:paraId="0B888695" w14:textId="7739C2B0" w:rsidR="00FB764D" w:rsidDel="00D204FC" w:rsidRDefault="00FB764D" w:rsidP="00FB764D">
      <w:pPr>
        <w:rPr>
          <w:del w:id="160" w:author="JoyceChen [陳曉慧]" w:date="2022-05-03T10:05:00Z"/>
        </w:rPr>
      </w:pPr>
      <w:del w:id="161" w:author="JoyceChen [陳曉慧]" w:date="2022-05-03T10:05:00Z">
        <w:r w:rsidDel="00D204FC">
          <w:delText xml:space="preserve">             const ReceiveMessageCallback&amp;rxCb);</w:delText>
        </w:r>
      </w:del>
    </w:p>
    <w:p w14:paraId="0F9FC737" w14:textId="505E5B60" w:rsidR="00FB764D" w:rsidDel="00D204FC" w:rsidRDefault="00FB764D" w:rsidP="00FB764D">
      <w:pPr>
        <w:rPr>
          <w:del w:id="162" w:author="JoyceChen [陳曉慧]" w:date="2022-05-03T10:05:00Z"/>
        </w:rPr>
      </w:pPr>
      <w:del w:id="163" w:author="JoyceChen [陳曉慧]" w:date="2022-05-03T10:05:00Z">
        <w:r w:rsidDel="00D204FC">
          <w:tab/>
          <w:delText xml:space="preserve">SPDMAPPLib_Impl(std::shared_ptr&lt;sdbusplus::asio::connection&gt;conn,int mode,              </w:delText>
        </w:r>
      </w:del>
    </w:p>
    <w:p w14:paraId="7FAA4E96" w14:textId="27397D27" w:rsidR="00FB764D" w:rsidDel="00D204FC" w:rsidRDefault="00FB764D" w:rsidP="00FB764D">
      <w:pPr>
        <w:rPr>
          <w:del w:id="164" w:author="JoyceChen [陳曉慧]" w:date="2022-05-03T10:05:00Z"/>
        </w:rPr>
      </w:pPr>
      <w:del w:id="165" w:author="JoyceChen [陳曉慧]" w:date="2022-05-03T10:05:00Z">
        <w:r w:rsidDel="00D204FC">
          <w:delText xml:space="preserve">             const ReconfigurationCallback&amp;networkChangeCb,</w:delText>
        </w:r>
      </w:del>
    </w:p>
    <w:p w14:paraId="4395C6E1" w14:textId="379EAE2D" w:rsidR="00FB764D" w:rsidDel="00D204FC" w:rsidRDefault="00FB764D" w:rsidP="00FB764D">
      <w:pPr>
        <w:rPr>
          <w:del w:id="166" w:author="JoyceChen [陳曉慧]" w:date="2022-05-03T10:05:00Z"/>
        </w:rPr>
      </w:pPr>
      <w:del w:id="167" w:author="JoyceChen [陳曉慧]" w:date="2022-05-03T10:05:00Z">
        <w:r w:rsidDel="00D204FC">
          <w:delText xml:space="preserve">             const ReceiveMessageCallback&amp;rxCb);</w:delText>
        </w:r>
        <w:r w:rsidDel="00D204FC">
          <w:tab/>
        </w:r>
        <w:r w:rsidDel="00D204FC">
          <w:tab/>
        </w:r>
      </w:del>
    </w:p>
    <w:p w14:paraId="63FB7F47" w14:textId="7BB2716B" w:rsidR="00FB764D" w:rsidDel="00D204FC" w:rsidRDefault="00FB764D" w:rsidP="00FB764D">
      <w:pPr>
        <w:rPr>
          <w:del w:id="168" w:author="JoyceChen [陳曉慧]" w:date="2022-05-03T10:05:00Z"/>
        </w:rPr>
      </w:pPr>
      <w:del w:id="169" w:author="JoyceChen [陳曉慧]" w:date="2022-05-03T10:05:00Z">
        <w:r w:rsidDel="00D204FC">
          <w:tab/>
          <w:delText>//common</w:delText>
        </w:r>
      </w:del>
    </w:p>
    <w:p w14:paraId="424EA2F4" w14:textId="35195E19" w:rsidR="00FB764D" w:rsidDel="00D204FC" w:rsidRDefault="00FB764D" w:rsidP="00FB764D">
      <w:pPr>
        <w:rPr>
          <w:del w:id="170" w:author="JoyceChen [陳曉慧]" w:date="2022-05-03T10:05:00Z"/>
        </w:rPr>
      </w:pPr>
      <w:del w:id="171" w:author="JoyceChen [陳曉慧]" w:date="2022-05-03T10:05:00Z">
        <w:r w:rsidDel="00D204FC">
          <w:tab/>
          <w:delText>const EndpointMap&amp;</w:delText>
        </w:r>
        <w:r w:rsidR="00F15382" w:rsidDel="00D204FC">
          <w:delText>G</w:delText>
        </w:r>
        <w:r w:rsidDel="00D204FC">
          <w:delText>etEndpointMap();</w:delText>
        </w:r>
        <w:r w:rsidDel="00D204FC">
          <w:tab/>
        </w:r>
      </w:del>
    </w:p>
    <w:p w14:paraId="5DCE5483" w14:textId="74743144" w:rsidR="00FB764D" w:rsidDel="00D204FC" w:rsidRDefault="00FB764D" w:rsidP="00FB764D">
      <w:pPr>
        <w:rPr>
          <w:del w:id="172" w:author="JoyceChen [陳曉慧]" w:date="2022-05-03T10:05:00Z"/>
        </w:rPr>
      </w:pPr>
      <w:del w:id="173" w:author="JoyceChen [陳曉慧]" w:date="2022-05-03T10:05:00Z">
        <w:r w:rsidDel="00D204FC">
          <w:tab/>
          <w:delText>int SendMessage(eid_tdstEId,constByteArray&amp; request);</w:delText>
        </w:r>
      </w:del>
    </w:p>
    <w:p w14:paraId="4F8D18AE" w14:textId="278E5CC6" w:rsidR="00FB764D" w:rsidDel="00D204FC" w:rsidRDefault="00FB764D" w:rsidP="00FB764D">
      <w:pPr>
        <w:rPr>
          <w:del w:id="174" w:author="JoyceChen [陳曉慧]" w:date="2022-05-03T10:05:00Z"/>
        </w:rPr>
      </w:pPr>
      <w:del w:id="175" w:author="JoyceChen [陳曉慧]" w:date="2022-05-03T10:05:00Z">
        <w:r w:rsidDel="00D204FC">
          <w:tab/>
          <w:delText>void SendAsync(eid_tdstEId,constSendCallback&amp;callback,constByteArray&amp; request);</w:delText>
        </w:r>
      </w:del>
    </w:p>
    <w:p w14:paraId="72F8A50C" w14:textId="6448C270" w:rsidR="00FB764D" w:rsidDel="00D204FC" w:rsidRDefault="00FB764D" w:rsidP="00FB764D">
      <w:pPr>
        <w:rPr>
          <w:del w:id="176" w:author="JoyceChen [陳曉慧]" w:date="2022-05-03T10:05:00Z"/>
        </w:rPr>
      </w:pPr>
      <w:del w:id="177" w:author="JoyceChen [陳曉慧]" w:date="2022-05-03T10:05:00Z">
        <w:r w:rsidDel="00D204FC">
          <w:tab/>
          <w:delText>int SendSecuredMessage(eid_tdstEId,constByteArray&amp; request);</w:delText>
        </w:r>
        <w:r w:rsidDel="00D204FC">
          <w:tab/>
        </w:r>
        <w:r w:rsidDel="00D204FC">
          <w:tab/>
        </w:r>
      </w:del>
    </w:p>
    <w:p w14:paraId="47E0B565" w14:textId="0DC3F349" w:rsidR="00FB764D" w:rsidDel="00D204FC" w:rsidRDefault="00FB764D" w:rsidP="00FB764D">
      <w:pPr>
        <w:rPr>
          <w:del w:id="178" w:author="JoyceChen [陳曉慧]" w:date="2022-05-03T10:05:00Z"/>
        </w:rPr>
      </w:pPr>
      <w:del w:id="179" w:author="JoyceChen [陳曉慧]" w:date="2022-05-03T10:05:00Z">
        <w:r w:rsidDel="00D204FC">
          <w:tab/>
          <w:delText>void SendSecuredAsync(eid_tdstEId,constSendCallback&amp;callback,constByteArray&amp; request);</w:delText>
        </w:r>
      </w:del>
    </w:p>
    <w:p w14:paraId="129BBD3C" w14:textId="24813F6A" w:rsidR="00A94EC9" w:rsidDel="00D204FC" w:rsidRDefault="00FB764D" w:rsidP="00A94EC9">
      <w:pPr>
        <w:rPr>
          <w:del w:id="180" w:author="JoyceChen [陳曉慧]" w:date="2022-05-03T10:05:00Z"/>
        </w:rPr>
      </w:pPr>
      <w:del w:id="181" w:author="JoyceChen [陳曉慧]" w:date="2022-05-03T10:05:00Z">
        <w:r w:rsidDel="00D204FC">
          <w:tab/>
        </w:r>
        <w:r w:rsidR="00A94EC9" w:rsidDel="00D204FC">
          <w:delText>void sendReceiveAsync(eid_tdstEId,ReceiveCallbackreceiveCb,</w:delText>
        </w:r>
      </w:del>
    </w:p>
    <w:p w14:paraId="7BB75C98" w14:textId="530A8C40" w:rsidR="00A94EC9" w:rsidDel="00D204FC" w:rsidRDefault="00A94EC9" w:rsidP="00A94EC9">
      <w:pPr>
        <w:rPr>
          <w:del w:id="182" w:author="JoyceChen [陳曉慧]" w:date="2022-05-03T10:05:00Z"/>
        </w:rPr>
      </w:pPr>
      <w:del w:id="183" w:author="JoyceChen [陳曉慧]" w:date="2022-05-03T10:05:00Z">
        <w:r w:rsidDel="00D204FC">
          <w:delText xml:space="preserve">                          const ByteArray&amp; request,</w:delText>
        </w:r>
      </w:del>
    </w:p>
    <w:p w14:paraId="44681D18" w14:textId="3830F690" w:rsidR="00A94EC9" w:rsidDel="00D204FC" w:rsidRDefault="00A94EC9" w:rsidP="00A94EC9">
      <w:pPr>
        <w:rPr>
          <w:del w:id="184" w:author="JoyceChen [陳曉慧]" w:date="2022-05-03T10:05:00Z"/>
        </w:rPr>
      </w:pPr>
      <w:del w:id="185" w:author="JoyceChen [陳曉慧]" w:date="2022-05-03T10:05:00Z">
        <w:r w:rsidDel="00D204FC">
          <w:delText>std::chrono::milliseconds timeout)</w:delText>
        </w:r>
      </w:del>
    </w:p>
    <w:p w14:paraId="6930EE85" w14:textId="5EC45F30" w:rsidR="00A94EC9" w:rsidDel="00D204FC" w:rsidRDefault="00A94EC9" w:rsidP="00A94EC9">
      <w:pPr>
        <w:rPr>
          <w:del w:id="186" w:author="JoyceChen [陳曉慧]" w:date="2022-05-03T10:05:00Z"/>
        </w:rPr>
      </w:pPr>
      <w:del w:id="187" w:author="JoyceChen [陳曉慧]" w:date="2022-05-03T10:05:00Z">
        <w:r w:rsidDel="00D204FC">
          <w:tab/>
          <w:delText xml:space="preserve">void sendReceiveSecuredAsync(eid_tdstEId,ReceiveCallbackreceiveCb, </w:delText>
        </w:r>
      </w:del>
    </w:p>
    <w:p w14:paraId="153B4520" w14:textId="2E92489F" w:rsidR="00A94EC9" w:rsidDel="00D204FC" w:rsidRDefault="00A94EC9" w:rsidP="00A94EC9">
      <w:pPr>
        <w:rPr>
          <w:del w:id="188" w:author="JoyceChen [陳曉慧]" w:date="2022-05-03T10:05:00Z"/>
        </w:rPr>
      </w:pPr>
      <w:del w:id="189" w:author="JoyceChen [陳曉慧]" w:date="2022-05-03T10:05:00Z">
        <w:r w:rsidDel="00D204FC">
          <w:delText xml:space="preserve">                          const ByteArray&amp; request,</w:delText>
        </w:r>
      </w:del>
    </w:p>
    <w:p w14:paraId="1DD7AA2E" w14:textId="15FD89C9" w:rsidR="005E4012" w:rsidDel="00D204FC" w:rsidRDefault="00A94EC9" w:rsidP="00A94EC9">
      <w:pPr>
        <w:rPr>
          <w:del w:id="190" w:author="JoyceChen [陳曉慧]" w:date="2022-05-03T10:05:00Z"/>
        </w:rPr>
      </w:pPr>
      <w:del w:id="191" w:author="JoyceChen [陳曉慧]" w:date="2022-05-03T10:05:00Z">
        <w:r w:rsidDel="00D204FC">
          <w:delText>std::chrono::milliseconds timeout)</w:delText>
        </w:r>
        <w:r w:rsidDel="00D204FC">
          <w:tab/>
        </w:r>
        <w:r w:rsidR="00FB764D" w:rsidDel="00D204FC">
          <w:tab/>
        </w:r>
      </w:del>
    </w:p>
    <w:p w14:paraId="75A85A1C" w14:textId="7D0A2093" w:rsidR="00F15382" w:rsidDel="00D204FC" w:rsidRDefault="00F15382" w:rsidP="00F15382">
      <w:pPr>
        <w:rPr>
          <w:del w:id="192" w:author="JoyceChen [陳曉慧]" w:date="2022-05-03T10:05:00Z"/>
        </w:rPr>
      </w:pPr>
      <w:del w:id="193" w:author="JoyceChen [陳曉慧]" w:date="2022-05-03T10:05:00Z">
        <w:r w:rsidDel="00D204FC">
          <w:tab/>
          <w:delText>int DoKeyUpdate(eid_tdstEId);</w:delText>
        </w:r>
      </w:del>
    </w:p>
    <w:p w14:paraId="5695D53D" w14:textId="2F1EE6C8" w:rsidR="00FB764D" w:rsidDel="00D204FC" w:rsidRDefault="00FB764D" w:rsidP="00FB764D">
      <w:pPr>
        <w:rPr>
          <w:del w:id="194" w:author="JoyceChen [陳曉慧]" w:date="2022-05-03T10:05:00Z"/>
        </w:rPr>
      </w:pPr>
      <w:del w:id="195" w:author="JoyceChen [陳曉慧]" w:date="2022-05-03T10:05:00Z">
        <w:r w:rsidDel="00D204FC">
          <w:tab/>
        </w:r>
        <w:r w:rsidDel="00D204FC">
          <w:tab/>
        </w:r>
        <w:r w:rsidDel="00D204FC">
          <w:tab/>
        </w:r>
      </w:del>
    </w:p>
    <w:p w14:paraId="4D2262BF" w14:textId="3A2D84E0" w:rsidR="00FB764D" w:rsidDel="00D204FC" w:rsidRDefault="00FB764D" w:rsidP="00FB764D">
      <w:pPr>
        <w:rPr>
          <w:del w:id="196" w:author="JoyceChen [陳曉慧]" w:date="2022-05-03T10:05:00Z"/>
        </w:rPr>
      </w:pPr>
      <w:del w:id="197" w:author="JoyceChen [陳曉慧]" w:date="2022-05-03T10:05:00Z">
        <w:r w:rsidDel="00D204FC">
          <w:tab/>
          <w:delText xml:space="preserve">//for responder mode </w:delText>
        </w:r>
      </w:del>
    </w:p>
    <w:p w14:paraId="3B330E35" w14:textId="05A60996" w:rsidR="00FB764D" w:rsidDel="00D204FC" w:rsidRDefault="00FB764D" w:rsidP="00FB764D">
      <w:pPr>
        <w:rPr>
          <w:del w:id="198" w:author="JoyceChen [陳曉慧]" w:date="2022-05-03T10:05:00Z"/>
        </w:rPr>
      </w:pPr>
      <w:del w:id="199" w:author="JoyceChen [陳曉慧]" w:date="2022-05-03T10:05:00Z">
        <w:r w:rsidDel="00D204FC">
          <w:tab/>
          <w:delText>void  GetEndpointsStatus(eid_tdstEId);</w:delText>
        </w:r>
        <w:r w:rsidDel="00D204FC">
          <w:tab/>
        </w:r>
      </w:del>
    </w:p>
    <w:p w14:paraId="30B4D269" w14:textId="68CF1B1A" w:rsidR="00FB764D" w:rsidDel="00D204FC" w:rsidRDefault="00FB764D" w:rsidP="00FB764D">
      <w:pPr>
        <w:rPr>
          <w:del w:id="200" w:author="JoyceChen [陳曉慧]" w:date="2022-05-03T10:05:00Z"/>
        </w:rPr>
      </w:pPr>
      <w:del w:id="201" w:author="JoyceChen [陳曉慧]" w:date="2022-05-03T10:05:00Z">
        <w:r w:rsidDel="00D204FC">
          <w:tab/>
        </w:r>
      </w:del>
    </w:p>
    <w:p w14:paraId="23F8C0BE" w14:textId="472B88FD" w:rsidR="00FB764D" w:rsidDel="00D204FC" w:rsidRDefault="00FB764D" w:rsidP="00FB764D">
      <w:pPr>
        <w:rPr>
          <w:del w:id="202" w:author="JoyceChen [陳曉慧]" w:date="2022-05-03T10:05:00Z"/>
        </w:rPr>
      </w:pPr>
      <w:del w:id="203" w:author="JoyceChen [陳曉慧]" w:date="2022-05-03T10:05:00Z">
        <w:r w:rsidDel="00D204FC">
          <w:tab/>
          <w:delText xml:space="preserve">//for requster mode </w:delText>
        </w:r>
      </w:del>
    </w:p>
    <w:p w14:paraId="1906EE26" w14:textId="00E044E9" w:rsidR="00FB764D" w:rsidDel="00D204FC" w:rsidRDefault="00FB764D" w:rsidP="00FB764D">
      <w:pPr>
        <w:rPr>
          <w:del w:id="204" w:author="JoyceChen [陳曉慧]" w:date="2022-05-03T10:05:00Z"/>
        </w:rPr>
      </w:pPr>
      <w:del w:id="205" w:author="JoyceChen [陳曉慧]" w:date="2022-05-03T10:05:00Z">
        <w:r w:rsidDel="00D204FC">
          <w:tab/>
          <w:delText>int DoAuthentication(eid_tdstEId);</w:delText>
        </w:r>
      </w:del>
    </w:p>
    <w:p w14:paraId="39EAF954" w14:textId="0B3DBF63" w:rsidR="00FB764D" w:rsidDel="00D204FC" w:rsidRDefault="00FB764D" w:rsidP="00FB764D">
      <w:pPr>
        <w:rPr>
          <w:del w:id="206" w:author="JoyceChen [陳曉慧]" w:date="2022-05-03T10:05:00Z"/>
        </w:rPr>
      </w:pPr>
      <w:del w:id="207" w:author="JoyceChen [陳曉慧]" w:date="2022-05-03T10:05:00Z">
        <w:r w:rsidDel="00D204FC">
          <w:tab/>
          <w:delText>int DoMeasurement(eid_tdstEId);</w:delText>
        </w:r>
      </w:del>
    </w:p>
    <w:p w14:paraId="066BD6F9" w14:textId="74EF9CD9" w:rsidR="00FB764D" w:rsidDel="00D204FC" w:rsidRDefault="00FB764D" w:rsidP="00FB764D">
      <w:pPr>
        <w:rPr>
          <w:del w:id="208" w:author="JoyceChen [陳曉慧]" w:date="2022-05-03T10:05:00Z"/>
        </w:rPr>
      </w:pPr>
      <w:del w:id="209" w:author="JoyceChen [陳曉慧]" w:date="2022-05-03T10:05:00Z">
        <w:r w:rsidDel="00D204FC">
          <w:tab/>
          <w:delText>int StartSession(eid_tdstEId);</w:delText>
        </w:r>
      </w:del>
    </w:p>
    <w:p w14:paraId="7222BE8F" w14:textId="572FD19A" w:rsidR="00FB764D" w:rsidDel="00D204FC" w:rsidRDefault="00FB764D" w:rsidP="00FB764D">
      <w:pPr>
        <w:rPr>
          <w:del w:id="210" w:author="JoyceChen [陳曉慧]" w:date="2022-05-03T10:05:00Z"/>
        </w:rPr>
      </w:pPr>
      <w:del w:id="211" w:author="JoyceChen [陳曉慧]" w:date="2022-05-03T10:05:00Z">
        <w:r w:rsidDel="00D204FC">
          <w:tab/>
          <w:delText>int StartSeesionMutualAuthentication(eid_tdstEId);</w:delText>
        </w:r>
      </w:del>
    </w:p>
    <w:p w14:paraId="39F56551" w14:textId="016892B7" w:rsidR="00875889" w:rsidDel="00D204FC" w:rsidRDefault="005072E0">
      <w:pPr>
        <w:ind w:firstLine="480"/>
        <w:rPr>
          <w:del w:id="212" w:author="JoyceChen [陳曉慧]" w:date="2022-05-03T10:05:00Z"/>
        </w:rPr>
      </w:pPr>
      <w:del w:id="213" w:author="JoyceChen [陳曉慧]" w:date="2022-05-03T10:05:00Z">
        <w:r w:rsidRPr="005072E0" w:rsidDel="00D204FC">
          <w:delText>int CloseSession(eid_tdstEId);</w:delText>
        </w:r>
      </w:del>
    </w:p>
    <w:p w14:paraId="60AA5693" w14:textId="2AF6F122" w:rsidR="00227738" w:rsidRDefault="00FB764D" w:rsidP="00227738">
      <w:pPr>
        <w:pStyle w:val="20"/>
        <w:rPr>
          <w:ins w:id="214" w:author="JoyceChen [陳曉慧]" w:date="2022-05-03T10:27:00Z"/>
        </w:rPr>
      </w:pPr>
      <w:del w:id="215" w:author="JoyceChen [陳曉慧]" w:date="2022-05-03T10:05:00Z">
        <w:r w:rsidDel="00D204FC">
          <w:tab/>
          <w:delText>~SPDMAPPLib_Impl();</w:delText>
        </w:r>
        <w:r w:rsidDel="00D204FC">
          <w:tab/>
        </w:r>
        <w:r w:rsidDel="00D204FC">
          <w:tab/>
        </w:r>
      </w:del>
      <w:del w:id="216" w:author="JoyceChen [陳曉慧]" w:date="2022-05-03T10:27:00Z">
        <w:r w:rsidDel="00227738">
          <w:tab/>
        </w:r>
      </w:del>
    </w:p>
    <w:p w14:paraId="01C82DC8" w14:textId="77777777" w:rsidR="00227738" w:rsidRDefault="00227738" w:rsidP="00227738">
      <w:pPr>
        <w:adjustRightInd w:val="0"/>
        <w:rPr>
          <w:ins w:id="217" w:author="JoyceChen [陳曉慧]" w:date="2022-05-03T10:27:00Z"/>
          <w:szCs w:val="24"/>
        </w:rPr>
      </w:pPr>
      <w:ins w:id="218" w:author="JoyceChen [陳曉慧]" w:date="2022-05-03T10:27:00Z">
        <w:r>
          <w:rPr>
            <w:szCs w:val="24"/>
          </w:rPr>
          <w:fldChar w:fldCharType="begin"/>
        </w:r>
        <w:r>
          <w:rPr>
            <w:szCs w:val="24"/>
          </w:rPr>
          <w:instrText>tc  \l 2 "SPDMAPPLib"</w:instrText>
        </w:r>
        <w:r>
          <w:rPr>
            <w:szCs w:val="24"/>
          </w:rPr>
          <w:fldChar w:fldCharType="end"/>
        </w:r>
        <w:r>
          <w:rPr>
            <w:szCs w:val="24"/>
          </w:rPr>
          <w:fldChar w:fldCharType="begin"/>
        </w:r>
        <w:r>
          <w:rPr>
            <w:szCs w:val="24"/>
          </w:rPr>
          <w:instrText>xe "SPDMAPPLib"</w:instrText>
        </w:r>
        <w:r>
          <w:rPr>
            <w:szCs w:val="24"/>
          </w:rPr>
          <w:fldChar w:fldCharType="end"/>
        </w:r>
        <w:bookmarkStart w:id="219" w:name="AAAAAAAAAB"/>
        <w:bookmarkEnd w:id="219"/>
      </w:ins>
    </w:p>
    <w:p w14:paraId="7791061A" w14:textId="4578DBB0" w:rsidR="00227738" w:rsidRDefault="00227738" w:rsidP="00227738">
      <w:pPr>
        <w:adjustRightInd w:val="0"/>
        <w:rPr>
          <w:ins w:id="220" w:author="JoyceChen [陳曉慧]" w:date="2022-05-03T10:51:00Z"/>
          <w:rFonts w:ascii="Courier New" w:hAnsi="Courier New" w:cs="Courier New"/>
          <w:szCs w:val="24"/>
        </w:rPr>
      </w:pPr>
      <w:ins w:id="221" w:author="JoyceChen [陳曉慧]" w:date="2022-05-03T10:27:00Z">
        <w:r>
          <w:rPr>
            <w:rFonts w:ascii="Courier New" w:hAnsi="Courier New" w:cs="Courier New"/>
            <w:szCs w:val="24"/>
          </w:rPr>
          <w:t>#include &lt;spdmapplib.hpp&gt;</w:t>
        </w:r>
      </w:ins>
    </w:p>
    <w:p w14:paraId="76FFFA1D" w14:textId="77777777" w:rsidR="00B064C4" w:rsidRDefault="00B064C4" w:rsidP="00B064C4">
      <w:pPr>
        <w:pStyle w:val="CodeExample0"/>
        <w:rPr>
          <w:ins w:id="222" w:author="JoyceChen [陳曉慧]" w:date="2022-05-03T10:51:00Z"/>
        </w:rPr>
      </w:pPr>
      <w:ins w:id="223" w:author="JoyceChen [陳曉慧]" w:date="2022-05-03T10:51:00Z">
        <w:r>
          <w:t xml:space="preserve">1 </w:t>
        </w:r>
      </w:ins>
    </w:p>
    <w:p w14:paraId="552B3108" w14:textId="77777777" w:rsidR="00B064C4" w:rsidRDefault="00B064C4" w:rsidP="00B064C4">
      <w:pPr>
        <w:pStyle w:val="CodeExample0"/>
        <w:rPr>
          <w:ins w:id="224" w:author="JoyceChen [陳曉慧]" w:date="2022-05-03T10:51:00Z"/>
        </w:rPr>
      </w:pPr>
      <w:ins w:id="225" w:author="JoyceChen [陳曉慧]" w:date="2022-05-03T10:51:00Z">
        <w:r>
          <w:t xml:space="preserve">17 </w:t>
        </w:r>
        <w:r>
          <w:rPr>
            <w:color w:val="806020"/>
          </w:rPr>
          <w:t>#pragma once</w:t>
        </w:r>
      </w:ins>
    </w:p>
    <w:p w14:paraId="7504DB8A" w14:textId="77777777" w:rsidR="00B064C4" w:rsidRDefault="00B064C4" w:rsidP="00B064C4">
      <w:pPr>
        <w:pStyle w:val="CodeExample0"/>
        <w:rPr>
          <w:ins w:id="226" w:author="JoyceChen [陳曉慧]" w:date="2022-05-03T10:51:00Z"/>
        </w:rPr>
      </w:pPr>
      <w:ins w:id="227" w:author="JoyceChen [陳曉慧]" w:date="2022-05-03T10:51:00Z">
        <w:r>
          <w:t xml:space="preserve">18 </w:t>
        </w:r>
        <w:r>
          <w:rPr>
            <w:color w:val="806020"/>
          </w:rPr>
          <w:t>#include "mctp_wrapper.hpp"</w:t>
        </w:r>
      </w:ins>
    </w:p>
    <w:p w14:paraId="566742F4" w14:textId="77777777" w:rsidR="00B064C4" w:rsidRDefault="00B064C4" w:rsidP="00B064C4">
      <w:pPr>
        <w:pStyle w:val="CodeExample0"/>
        <w:rPr>
          <w:ins w:id="228" w:author="JoyceChen [陳曉慧]" w:date="2022-05-03T10:51:00Z"/>
        </w:rPr>
      </w:pPr>
      <w:ins w:id="229" w:author="JoyceChen [陳曉慧]" w:date="2022-05-03T10:51:00Z">
        <w:r>
          <w:t xml:space="preserve">19 </w:t>
        </w:r>
      </w:ins>
    </w:p>
    <w:p w14:paraId="5280745D" w14:textId="77777777" w:rsidR="00B064C4" w:rsidRDefault="00B064C4" w:rsidP="00B064C4">
      <w:pPr>
        <w:pStyle w:val="CodeExample0"/>
        <w:rPr>
          <w:ins w:id="230" w:author="JoyceChen [陳曉慧]" w:date="2022-05-03T10:51:00Z"/>
        </w:rPr>
      </w:pPr>
      <w:ins w:id="231" w:author="JoyceChen [陳曉慧]" w:date="2022-05-03T10:51:00Z">
        <w:r>
          <w:t xml:space="preserve">20 </w:t>
        </w:r>
        <w:r>
          <w:rPr>
            <w:color w:val="806020"/>
          </w:rPr>
          <w:t>#include &lt;</w:t>
        </w:r>
        <w:proofErr w:type="spellStart"/>
        <w:r>
          <w:rPr>
            <w:color w:val="806020"/>
          </w:rPr>
          <w:t>stdio.h</w:t>
        </w:r>
        <w:proofErr w:type="spellEnd"/>
        <w:r>
          <w:rPr>
            <w:color w:val="806020"/>
          </w:rPr>
          <w:t>&gt;</w:t>
        </w:r>
      </w:ins>
    </w:p>
    <w:p w14:paraId="24FCF8F1" w14:textId="77777777" w:rsidR="00B064C4" w:rsidRDefault="00B064C4" w:rsidP="00B064C4">
      <w:pPr>
        <w:pStyle w:val="CodeExample0"/>
        <w:rPr>
          <w:ins w:id="232" w:author="JoyceChen [陳曉慧]" w:date="2022-05-03T10:51:00Z"/>
        </w:rPr>
      </w:pPr>
      <w:ins w:id="233" w:author="JoyceChen [陳曉慧]" w:date="2022-05-03T10:51:00Z">
        <w:r>
          <w:t xml:space="preserve">21 </w:t>
        </w:r>
      </w:ins>
    </w:p>
    <w:p w14:paraId="17E6F145" w14:textId="77777777" w:rsidR="00B064C4" w:rsidRDefault="00B064C4" w:rsidP="00B064C4">
      <w:pPr>
        <w:pStyle w:val="CodeExample0"/>
        <w:rPr>
          <w:ins w:id="234" w:author="JoyceChen [陳曉慧]" w:date="2022-05-03T10:51:00Z"/>
        </w:rPr>
      </w:pPr>
      <w:ins w:id="235" w:author="JoyceChen [陳曉慧]" w:date="2022-05-03T10:51:00Z">
        <w:r>
          <w:t xml:space="preserve">22 </w:t>
        </w:r>
        <w:r>
          <w:rPr>
            <w:color w:val="806020"/>
          </w:rPr>
          <w:t>#include &lt;</w:t>
        </w:r>
        <w:proofErr w:type="spellStart"/>
        <w:r>
          <w:rPr>
            <w:color w:val="806020"/>
          </w:rPr>
          <w:t>sdbusplus</w:t>
        </w:r>
        <w:proofErr w:type="spellEnd"/>
        <w:r>
          <w:rPr>
            <w:color w:val="806020"/>
          </w:rPr>
          <w:t>/</w:t>
        </w:r>
        <w:proofErr w:type="spellStart"/>
        <w:r>
          <w:rPr>
            <w:color w:val="806020"/>
          </w:rPr>
          <w:t>asio</w:t>
        </w:r>
        <w:proofErr w:type="spellEnd"/>
        <w:r>
          <w:rPr>
            <w:color w:val="806020"/>
          </w:rPr>
          <w:t>/connection.hpp&gt;</w:t>
        </w:r>
      </w:ins>
    </w:p>
    <w:p w14:paraId="11C2B4FE" w14:textId="77777777" w:rsidR="00B064C4" w:rsidRDefault="00B064C4" w:rsidP="00B064C4">
      <w:pPr>
        <w:pStyle w:val="CodeExample0"/>
        <w:rPr>
          <w:ins w:id="236" w:author="JoyceChen [陳曉慧]" w:date="2022-05-03T10:51:00Z"/>
        </w:rPr>
      </w:pPr>
      <w:ins w:id="237" w:author="JoyceChen [陳曉慧]" w:date="2022-05-03T10:51:00Z">
        <w:r>
          <w:t xml:space="preserve">23 </w:t>
        </w:r>
      </w:ins>
    </w:p>
    <w:p w14:paraId="75A62E57" w14:textId="77777777" w:rsidR="00B064C4" w:rsidRDefault="00B064C4" w:rsidP="00B064C4">
      <w:pPr>
        <w:pStyle w:val="CodeExample0"/>
        <w:rPr>
          <w:ins w:id="238" w:author="JoyceChen [陳曉慧]" w:date="2022-05-03T10:51:00Z"/>
        </w:rPr>
      </w:pPr>
      <w:ins w:id="239" w:author="JoyceChen [陳曉慧]" w:date="2022-05-03T10:51:00Z">
        <w:r>
          <w:t xml:space="preserve">24 </w:t>
        </w:r>
        <w:r>
          <w:rPr>
            <w:color w:val="806020"/>
          </w:rPr>
          <w:t>#include &lt;chrono&gt;</w:t>
        </w:r>
      </w:ins>
    </w:p>
    <w:p w14:paraId="034CB70C" w14:textId="77777777" w:rsidR="00B064C4" w:rsidRDefault="00B064C4" w:rsidP="00B064C4">
      <w:pPr>
        <w:pStyle w:val="CodeExample0"/>
        <w:rPr>
          <w:ins w:id="240" w:author="JoyceChen [陳曉慧]" w:date="2022-05-03T10:51:00Z"/>
        </w:rPr>
      </w:pPr>
      <w:ins w:id="241" w:author="JoyceChen [陳曉慧]" w:date="2022-05-03T10:51:00Z">
        <w:r>
          <w:t xml:space="preserve">25 </w:t>
        </w:r>
        <w:r>
          <w:rPr>
            <w:color w:val="806020"/>
          </w:rPr>
          <w:t>#include &lt;</w:t>
        </w:r>
        <w:proofErr w:type="spellStart"/>
        <w:r>
          <w:rPr>
            <w:color w:val="806020"/>
          </w:rPr>
          <w:t>cstdint</w:t>
        </w:r>
        <w:proofErr w:type="spellEnd"/>
        <w:r>
          <w:rPr>
            <w:color w:val="806020"/>
          </w:rPr>
          <w:t>&gt;</w:t>
        </w:r>
      </w:ins>
    </w:p>
    <w:p w14:paraId="3116E927" w14:textId="77777777" w:rsidR="00B064C4" w:rsidRDefault="00B064C4" w:rsidP="00B064C4">
      <w:pPr>
        <w:pStyle w:val="CodeExample0"/>
        <w:rPr>
          <w:ins w:id="242" w:author="JoyceChen [陳曉慧]" w:date="2022-05-03T10:51:00Z"/>
        </w:rPr>
      </w:pPr>
      <w:ins w:id="243" w:author="JoyceChen [陳曉慧]" w:date="2022-05-03T10:51:00Z">
        <w:r>
          <w:t xml:space="preserve">26 </w:t>
        </w:r>
        <w:r>
          <w:rPr>
            <w:color w:val="806020"/>
          </w:rPr>
          <w:t>#include &lt;functional&gt;</w:t>
        </w:r>
      </w:ins>
    </w:p>
    <w:p w14:paraId="56FB53F0" w14:textId="77777777" w:rsidR="00B064C4" w:rsidRDefault="00B064C4" w:rsidP="00B064C4">
      <w:pPr>
        <w:pStyle w:val="CodeExample0"/>
        <w:rPr>
          <w:ins w:id="244" w:author="JoyceChen [陳曉慧]" w:date="2022-05-03T10:51:00Z"/>
        </w:rPr>
      </w:pPr>
      <w:ins w:id="245" w:author="JoyceChen [陳曉慧]" w:date="2022-05-03T10:51:00Z">
        <w:r>
          <w:t xml:space="preserve">27 </w:t>
        </w:r>
        <w:r>
          <w:rPr>
            <w:color w:val="806020"/>
          </w:rPr>
          <w:t>#include &lt;optional&gt;</w:t>
        </w:r>
      </w:ins>
    </w:p>
    <w:p w14:paraId="02CFF5B5" w14:textId="77777777" w:rsidR="00B064C4" w:rsidRDefault="00B064C4" w:rsidP="00B064C4">
      <w:pPr>
        <w:pStyle w:val="CodeExample0"/>
        <w:rPr>
          <w:ins w:id="246" w:author="JoyceChen [陳曉慧]" w:date="2022-05-03T10:51:00Z"/>
        </w:rPr>
      </w:pPr>
      <w:ins w:id="247" w:author="JoyceChen [陳曉慧]" w:date="2022-05-03T10:51:00Z">
        <w:r>
          <w:t xml:space="preserve">28 </w:t>
        </w:r>
        <w:r>
          <w:rPr>
            <w:color w:val="806020"/>
          </w:rPr>
          <w:t>#include &lt;string&gt;</w:t>
        </w:r>
      </w:ins>
    </w:p>
    <w:p w14:paraId="7F11DA38" w14:textId="77777777" w:rsidR="00B064C4" w:rsidRDefault="00B064C4" w:rsidP="00B064C4">
      <w:pPr>
        <w:pStyle w:val="CodeExample0"/>
        <w:rPr>
          <w:ins w:id="248" w:author="JoyceChen [陳曉慧]" w:date="2022-05-03T10:51:00Z"/>
        </w:rPr>
      </w:pPr>
      <w:ins w:id="249" w:author="JoyceChen [陳曉慧]" w:date="2022-05-03T10:51:00Z">
        <w:r>
          <w:t xml:space="preserve">29 </w:t>
        </w:r>
        <w:r>
          <w:rPr>
            <w:color w:val="806020"/>
          </w:rPr>
          <w:t>#include &lt;vector&gt;</w:t>
        </w:r>
      </w:ins>
    </w:p>
    <w:p w14:paraId="6AEDA2C2" w14:textId="77777777" w:rsidR="00B064C4" w:rsidRDefault="00B064C4" w:rsidP="00B064C4">
      <w:pPr>
        <w:pStyle w:val="CodeExample0"/>
        <w:rPr>
          <w:ins w:id="250" w:author="JoyceChen [陳曉慧]" w:date="2022-05-03T10:51:00Z"/>
        </w:rPr>
      </w:pPr>
      <w:ins w:id="251" w:author="JoyceChen [陳曉慧]" w:date="2022-05-03T10:51:00Z">
        <w:r>
          <w:t xml:space="preserve">30 </w:t>
        </w:r>
      </w:ins>
    </w:p>
    <w:p w14:paraId="3989EC88" w14:textId="77777777" w:rsidR="00B064C4" w:rsidRDefault="00B064C4" w:rsidP="00B064C4">
      <w:pPr>
        <w:pStyle w:val="CodeExample0"/>
        <w:rPr>
          <w:ins w:id="252" w:author="JoyceChen [陳曉慧]" w:date="2022-05-03T10:51:00Z"/>
        </w:rPr>
      </w:pPr>
      <w:ins w:id="253" w:author="JoyceChen [陳曉慧]" w:date="2022-05-03T10:51:00Z">
        <w:r>
          <w:t xml:space="preserve">31 </w:t>
        </w:r>
        <w:r>
          <w:rPr>
            <w:color w:val="008000"/>
          </w:rPr>
          <w:t xml:space="preserve">class </w:t>
        </w:r>
        <w:proofErr w:type="spellStart"/>
        <w:r>
          <w:t>SPDMAPPLib</w:t>
        </w:r>
        <w:proofErr w:type="spellEnd"/>
      </w:ins>
    </w:p>
    <w:p w14:paraId="7B43E137" w14:textId="77777777" w:rsidR="00B064C4" w:rsidRDefault="00B064C4" w:rsidP="00B064C4">
      <w:pPr>
        <w:pStyle w:val="CodeExample0"/>
        <w:rPr>
          <w:ins w:id="254" w:author="JoyceChen [陳曉慧]" w:date="2022-05-03T10:51:00Z"/>
        </w:rPr>
      </w:pPr>
      <w:ins w:id="255" w:author="JoyceChen [陳曉慧]" w:date="2022-05-03T10:51:00Z">
        <w:r>
          <w:t>32 {</w:t>
        </w:r>
      </w:ins>
    </w:p>
    <w:p w14:paraId="7623E394" w14:textId="77777777" w:rsidR="00B064C4" w:rsidRDefault="00B064C4" w:rsidP="00B064C4">
      <w:pPr>
        <w:pStyle w:val="CodeExample0"/>
        <w:rPr>
          <w:ins w:id="256" w:author="JoyceChen [陳曉慧]" w:date="2022-05-03T10:51:00Z"/>
        </w:rPr>
      </w:pPr>
      <w:ins w:id="257" w:author="JoyceChen [陳曉慧]" w:date="2022-05-03T10:51:00Z">
        <w:r>
          <w:t xml:space="preserve">33     </w:t>
        </w:r>
        <w:r>
          <w:rPr>
            <w:color w:val="008000"/>
          </w:rPr>
          <w:t>using</w:t>
        </w:r>
        <w:r>
          <w:t xml:space="preserve"> </w:t>
        </w:r>
        <w:proofErr w:type="spellStart"/>
        <w:r>
          <w:t>ReceiveCallback</w:t>
        </w:r>
        <w:proofErr w:type="spellEnd"/>
        <w:r>
          <w:t xml:space="preserve"> =</w:t>
        </w:r>
      </w:ins>
    </w:p>
    <w:p w14:paraId="59DE947C" w14:textId="77777777" w:rsidR="00B064C4" w:rsidRDefault="00B064C4" w:rsidP="00B064C4">
      <w:pPr>
        <w:pStyle w:val="CodeExample0"/>
        <w:rPr>
          <w:ins w:id="258" w:author="JoyceChen [陳曉慧]" w:date="2022-05-03T10:51:00Z"/>
        </w:rPr>
      </w:pPr>
      <w:ins w:id="259" w:author="JoyceChen [陳曉慧]" w:date="2022-05-03T10:51:00Z">
        <w:r>
          <w:t xml:space="preserve">34         </w:t>
        </w:r>
        <w:proofErr w:type="gramStart"/>
        <w:r>
          <w:t>std::</w:t>
        </w:r>
        <w:proofErr w:type="gramEnd"/>
        <w:r>
          <w:t>function&lt;void(boost::system::</w:t>
        </w:r>
        <w:proofErr w:type="spellStart"/>
        <w:r>
          <w:t>error_code</w:t>
        </w:r>
        <w:proofErr w:type="spellEnd"/>
        <w:r>
          <w:t xml:space="preserve">,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ByteArray</w:t>
        </w:r>
        <w:proofErr w:type="spellEnd"/>
        <w:r>
          <w:t>&amp;)&gt;;</w:t>
        </w:r>
      </w:ins>
    </w:p>
    <w:p w14:paraId="4AF32C4B" w14:textId="77777777" w:rsidR="00B064C4" w:rsidRDefault="00B064C4" w:rsidP="00B064C4">
      <w:pPr>
        <w:pStyle w:val="CodeExample0"/>
        <w:rPr>
          <w:ins w:id="260" w:author="JoyceChen [陳曉慧]" w:date="2022-05-03T10:51:00Z"/>
        </w:rPr>
      </w:pPr>
      <w:ins w:id="261" w:author="JoyceChen [陳曉慧]" w:date="2022-05-03T10:51:00Z">
        <w:r>
          <w:t xml:space="preserve">35     </w:t>
        </w:r>
        <w:r>
          <w:rPr>
            <w:color w:val="008000"/>
          </w:rPr>
          <w:t>using</w:t>
        </w:r>
        <w:r>
          <w:t xml:space="preserve"> </w:t>
        </w:r>
        <w:proofErr w:type="spellStart"/>
        <w:r>
          <w:t>SendCallback</w:t>
        </w:r>
        <w:proofErr w:type="spellEnd"/>
        <w:r>
          <w:t xml:space="preserve"> = </w:t>
        </w:r>
        <w:proofErr w:type="gramStart"/>
        <w:r>
          <w:t>std::</w:t>
        </w:r>
        <w:proofErr w:type="gramEnd"/>
        <w:r>
          <w:t>function&lt;void(boost::system::</w:t>
        </w:r>
        <w:proofErr w:type="spellStart"/>
        <w:r>
          <w:t>error_code</w:t>
        </w:r>
        <w:proofErr w:type="spellEnd"/>
        <w:r>
          <w:t xml:space="preserve">, </w:t>
        </w:r>
        <w:r>
          <w:rPr>
            <w:color w:val="604020"/>
          </w:rPr>
          <w:t>int</w:t>
        </w:r>
        <w:r>
          <w:t>)&gt;;</w:t>
        </w:r>
      </w:ins>
    </w:p>
    <w:p w14:paraId="6DF70B84" w14:textId="77777777" w:rsidR="00B064C4" w:rsidRDefault="00B064C4" w:rsidP="00B064C4">
      <w:pPr>
        <w:pStyle w:val="CodeExample0"/>
        <w:rPr>
          <w:ins w:id="262" w:author="JoyceChen [陳曉慧]" w:date="2022-05-03T10:51:00Z"/>
        </w:rPr>
      </w:pPr>
      <w:ins w:id="263" w:author="JoyceChen [陳曉慧]" w:date="2022-05-03T10:51:00Z">
        <w:r>
          <w:t xml:space="preserve">36 </w:t>
        </w:r>
      </w:ins>
    </w:p>
    <w:p w14:paraId="3981B1BA" w14:textId="77777777" w:rsidR="00B064C4" w:rsidRDefault="00B064C4" w:rsidP="00B064C4">
      <w:pPr>
        <w:pStyle w:val="CodeExample0"/>
        <w:rPr>
          <w:ins w:id="264" w:author="JoyceChen [陳曉慧]" w:date="2022-05-03T10:51:00Z"/>
        </w:rPr>
      </w:pPr>
      <w:ins w:id="265" w:author="JoyceChen [陳曉慧]" w:date="2022-05-03T10:51:00Z">
        <w:r>
          <w:t xml:space="preserve">37   </w:t>
        </w:r>
        <w:r>
          <w:rPr>
            <w:color w:val="008000"/>
          </w:rPr>
          <w:t>public</w:t>
        </w:r>
        <w:r>
          <w:t>:</w:t>
        </w:r>
      </w:ins>
    </w:p>
    <w:p w14:paraId="3F8C0044" w14:textId="77777777" w:rsidR="00B064C4" w:rsidRDefault="00B064C4" w:rsidP="00B064C4">
      <w:pPr>
        <w:pStyle w:val="CodeExample0"/>
        <w:rPr>
          <w:ins w:id="266" w:author="JoyceChen [陳曉慧]" w:date="2022-05-03T10:51:00Z"/>
        </w:rPr>
      </w:pPr>
      <w:ins w:id="267" w:author="JoyceChen [陳曉慧]" w:date="2022-05-03T10:51:00Z">
        <w:r>
          <w:t xml:space="preserve">48     </w:t>
        </w:r>
        <w:proofErr w:type="spellStart"/>
        <w:proofErr w:type="gramStart"/>
        <w:r>
          <w:t>SPDMAPPLib</w:t>
        </w:r>
        <w:proofErr w:type="spellEnd"/>
        <w:r>
          <w:t>(</w:t>
        </w:r>
        <w:proofErr w:type="gramEnd"/>
        <w:r>
          <w:t>boost::</w:t>
        </w:r>
        <w:proofErr w:type="spellStart"/>
        <w:r>
          <w:t>asio</w:t>
        </w:r>
        <w:proofErr w:type="spellEnd"/>
        <w:r>
          <w:t>::</w:t>
        </w:r>
        <w:proofErr w:type="spellStart"/>
        <w:r>
          <w:t>io_context</w:t>
        </w:r>
        <w:proofErr w:type="spellEnd"/>
        <w:r>
          <w:t xml:space="preserve">&amp; </w:t>
        </w:r>
        <w:proofErr w:type="spellStart"/>
        <w:r>
          <w:t>ioContext</w:t>
        </w:r>
        <w:proofErr w:type="spellEnd"/>
        <w:r>
          <w:t>,</w:t>
        </w:r>
      </w:ins>
    </w:p>
    <w:p w14:paraId="78F3066B" w14:textId="77777777" w:rsidR="00B064C4" w:rsidRDefault="00B064C4" w:rsidP="00B064C4">
      <w:pPr>
        <w:pStyle w:val="CodeExample0"/>
        <w:rPr>
          <w:ins w:id="268" w:author="JoyceChen [陳曉慧]" w:date="2022-05-03T10:51:00Z"/>
        </w:rPr>
      </w:pPr>
      <w:ins w:id="269" w:author="JoyceChen [陳曉慧]" w:date="2022-05-03T10:51:00Z">
        <w:r>
          <w:t xml:space="preserve">49               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ReconfigurationCallback</w:t>
        </w:r>
        <w:proofErr w:type="spellEnd"/>
        <w:r>
          <w:t xml:space="preserve">&amp; </w:t>
        </w:r>
        <w:proofErr w:type="spellStart"/>
        <w:r>
          <w:t>networkChangeCb</w:t>
        </w:r>
        <w:proofErr w:type="spellEnd"/>
        <w:r>
          <w:t>,</w:t>
        </w:r>
      </w:ins>
    </w:p>
    <w:p w14:paraId="1E4A2F49" w14:textId="77777777" w:rsidR="00B064C4" w:rsidRDefault="00B064C4" w:rsidP="00B064C4">
      <w:pPr>
        <w:pStyle w:val="CodeExample0"/>
        <w:rPr>
          <w:ins w:id="270" w:author="JoyceChen [陳曉慧]" w:date="2022-05-03T10:51:00Z"/>
        </w:rPr>
      </w:pPr>
      <w:ins w:id="271" w:author="JoyceChen [陳曉慧]" w:date="2022-05-03T10:51:00Z">
        <w:r>
          <w:t xml:space="preserve">50               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ReceiveMessageCallback</w:t>
        </w:r>
        <w:proofErr w:type="spellEnd"/>
        <w:r>
          <w:t xml:space="preserve">&amp; </w:t>
        </w:r>
        <w:proofErr w:type="spellStart"/>
        <w:r>
          <w:t>rxCb</w:t>
        </w:r>
        <w:proofErr w:type="spellEnd"/>
        <w:r>
          <w:t>);</w:t>
        </w:r>
      </w:ins>
    </w:p>
    <w:p w14:paraId="1F04B31A" w14:textId="77777777" w:rsidR="00B064C4" w:rsidRDefault="00B064C4" w:rsidP="00B064C4">
      <w:pPr>
        <w:pStyle w:val="CodeExample0"/>
        <w:rPr>
          <w:ins w:id="272" w:author="JoyceChen [陳曉慧]" w:date="2022-05-03T10:51:00Z"/>
        </w:rPr>
      </w:pPr>
      <w:ins w:id="273" w:author="JoyceChen [陳曉慧]" w:date="2022-05-03T10:51:00Z">
        <w:r>
          <w:t xml:space="preserve">61     </w:t>
        </w:r>
        <w:proofErr w:type="spellStart"/>
        <w:proofErr w:type="gramStart"/>
        <w:r>
          <w:t>SPDMAPPLib</w:t>
        </w:r>
        <w:proofErr w:type="spellEnd"/>
        <w:r>
          <w:t>(</w:t>
        </w:r>
        <w:proofErr w:type="gramEnd"/>
        <w:r>
          <w:t>std::</w:t>
        </w:r>
        <w:proofErr w:type="spellStart"/>
        <w:r>
          <w:t>shared_ptr</w:t>
        </w:r>
        <w:proofErr w:type="spellEnd"/>
        <w:r>
          <w:t>&lt;</w:t>
        </w:r>
        <w:proofErr w:type="spellStart"/>
        <w:r>
          <w:t>sdbusplus</w:t>
        </w:r>
        <w:proofErr w:type="spellEnd"/>
        <w:r>
          <w:t>::</w:t>
        </w:r>
        <w:proofErr w:type="spellStart"/>
        <w:r>
          <w:t>asio</w:t>
        </w:r>
        <w:proofErr w:type="spellEnd"/>
        <w:r>
          <w:t>::connection&gt; conn,</w:t>
        </w:r>
      </w:ins>
    </w:p>
    <w:p w14:paraId="1257AD09" w14:textId="77777777" w:rsidR="00B064C4" w:rsidRDefault="00B064C4" w:rsidP="00B064C4">
      <w:pPr>
        <w:pStyle w:val="CodeExample0"/>
        <w:rPr>
          <w:ins w:id="274" w:author="JoyceChen [陳曉慧]" w:date="2022-05-03T10:51:00Z"/>
        </w:rPr>
      </w:pPr>
      <w:ins w:id="275" w:author="JoyceChen [陳曉慧]" w:date="2022-05-03T10:51:00Z">
        <w:r>
          <w:t xml:space="preserve">62               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ReconfigurationCallback</w:t>
        </w:r>
        <w:proofErr w:type="spellEnd"/>
        <w:r>
          <w:t xml:space="preserve">&amp; </w:t>
        </w:r>
        <w:proofErr w:type="spellStart"/>
        <w:r>
          <w:t>networkChangeCb</w:t>
        </w:r>
        <w:proofErr w:type="spellEnd"/>
        <w:r>
          <w:t>,</w:t>
        </w:r>
      </w:ins>
    </w:p>
    <w:p w14:paraId="4895FBC6" w14:textId="77777777" w:rsidR="00B064C4" w:rsidRDefault="00B064C4" w:rsidP="00B064C4">
      <w:pPr>
        <w:pStyle w:val="CodeExample0"/>
        <w:rPr>
          <w:ins w:id="276" w:author="JoyceChen [陳曉慧]" w:date="2022-05-03T10:51:00Z"/>
        </w:rPr>
      </w:pPr>
      <w:ins w:id="277" w:author="JoyceChen [陳曉慧]" w:date="2022-05-03T10:51:00Z">
        <w:r>
          <w:t xml:space="preserve">63               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ReceiveMessageCallback</w:t>
        </w:r>
        <w:proofErr w:type="spellEnd"/>
        <w:r>
          <w:t xml:space="preserve">&amp; </w:t>
        </w:r>
        <w:proofErr w:type="spellStart"/>
        <w:r>
          <w:t>rxCb</w:t>
        </w:r>
        <w:proofErr w:type="spellEnd"/>
        <w:r>
          <w:t>);</w:t>
        </w:r>
      </w:ins>
    </w:p>
    <w:p w14:paraId="3CE8BC0A" w14:textId="77777777" w:rsidR="00B064C4" w:rsidRDefault="00B064C4" w:rsidP="00B064C4">
      <w:pPr>
        <w:pStyle w:val="CodeExample0"/>
        <w:rPr>
          <w:ins w:id="278" w:author="JoyceChen [陳曉慧]" w:date="2022-05-03T10:51:00Z"/>
        </w:rPr>
      </w:pPr>
      <w:ins w:id="279" w:author="JoyceChen [陳曉慧]" w:date="2022-05-03T10:51:00Z">
        <w:r>
          <w:t xml:space="preserve">69     </w:t>
        </w:r>
        <w:proofErr w:type="gramStart"/>
        <w:r>
          <w:t>std::</w:t>
        </w:r>
        <w:proofErr w:type="gramEnd"/>
        <w:r>
          <w:t xml:space="preserve">string </w:t>
        </w:r>
        <w:proofErr w:type="spellStart"/>
        <w:r>
          <w:t>getEndpointStatus</w:t>
        </w:r>
        <w:proofErr w:type="spellEnd"/>
        <w:r>
          <w:t>(</w:t>
        </w:r>
        <w:r>
          <w:rPr>
            <w:color w:val="008000"/>
          </w:rPr>
          <w:t>const</w:t>
        </w:r>
        <w:r>
          <w:t xml:space="preserve">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</w:t>
        </w:r>
        <w:proofErr w:type="spellStart"/>
        <w:r>
          <w:t>eid</w:t>
        </w:r>
        <w:proofErr w:type="spellEnd"/>
        <w:r>
          <w:t>);</w:t>
        </w:r>
      </w:ins>
    </w:p>
    <w:p w14:paraId="47828EB2" w14:textId="77777777" w:rsidR="00B064C4" w:rsidRDefault="00B064C4" w:rsidP="00B064C4">
      <w:pPr>
        <w:pStyle w:val="CodeExample0"/>
        <w:rPr>
          <w:ins w:id="280" w:author="JoyceChen [陳曉慧]" w:date="2022-05-03T10:51:00Z"/>
        </w:rPr>
      </w:pPr>
      <w:ins w:id="281" w:author="JoyceChen [陳曉慧]" w:date="2022-05-03T10:51:00Z">
        <w:r>
          <w:lastRenderedPageBreak/>
          <w:t xml:space="preserve">75     </w:t>
        </w:r>
        <w:proofErr w:type="gramStart"/>
        <w:r>
          <w:t>std::</w:t>
        </w:r>
        <w:proofErr w:type="gramEnd"/>
        <w:r>
          <w:t>vector&lt;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&gt; </w:t>
        </w:r>
        <w:proofErr w:type="spellStart"/>
        <w:r>
          <w:t>getEndpointMap</w:t>
        </w:r>
        <w:proofErr w:type="spellEnd"/>
        <w:r>
          <w:t>();</w:t>
        </w:r>
      </w:ins>
    </w:p>
    <w:p w14:paraId="76A90BF1" w14:textId="77777777" w:rsidR="00B064C4" w:rsidRDefault="00B064C4" w:rsidP="00B064C4">
      <w:pPr>
        <w:pStyle w:val="CodeExample0"/>
        <w:rPr>
          <w:ins w:id="282" w:author="JoyceChen [陳曉慧]" w:date="2022-05-03T10:51:00Z"/>
        </w:rPr>
      </w:pPr>
      <w:ins w:id="283" w:author="JoyceChen [陳曉慧]" w:date="2022-05-03T10:51:00Z">
        <w:r>
          <w:t xml:space="preserve">88     </w:t>
        </w:r>
        <w:r>
          <w:rPr>
            <w:color w:val="604020"/>
          </w:rPr>
          <w:t>void</w:t>
        </w:r>
        <w:r>
          <w:t xml:space="preserve"> </w:t>
        </w:r>
        <w:proofErr w:type="spellStart"/>
        <w:proofErr w:type="gramStart"/>
        <w:r>
          <w:t>sendAsync</w:t>
        </w:r>
        <w:proofErr w:type="spellEnd"/>
        <w:r>
          <w:t>(</w:t>
        </w:r>
        <w:proofErr w:type="gramEnd"/>
        <w:r>
          <w:rPr>
            <w:color w:val="008000"/>
          </w:rPr>
          <w:t>const</w:t>
        </w:r>
        <w:r>
          <w:t xml:space="preserve"> </w:t>
        </w:r>
        <w:proofErr w:type="spellStart"/>
        <w:r>
          <w:t>SendCallback</w:t>
        </w:r>
        <w:proofErr w:type="spellEnd"/>
        <w:r>
          <w:t xml:space="preserve">&amp; callback,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</w:t>
        </w:r>
        <w:proofErr w:type="spellStart"/>
        <w:r>
          <w:t>dstEId</w:t>
        </w:r>
        <w:proofErr w:type="spellEnd"/>
        <w:r>
          <w:t>,</w:t>
        </w:r>
      </w:ins>
    </w:p>
    <w:p w14:paraId="4E3C0F1E" w14:textId="77777777" w:rsidR="00B064C4" w:rsidRDefault="00B064C4" w:rsidP="00B064C4">
      <w:pPr>
        <w:pStyle w:val="CodeExample0"/>
        <w:rPr>
          <w:ins w:id="284" w:author="JoyceChen [陳曉慧]" w:date="2022-05-03T10:51:00Z"/>
        </w:rPr>
      </w:pPr>
      <w:ins w:id="285" w:author="JoyceChen [陳曉慧]" w:date="2022-05-03T10:51:00Z">
        <w:r>
          <w:t xml:space="preserve">89                    </w:t>
        </w:r>
        <w:r>
          <w:rPr>
            <w:color w:val="008000"/>
          </w:rPr>
          <w:t>const</w:t>
        </w:r>
        <w:r>
          <w:t xml:space="preserve"> uint8_t </w:t>
        </w:r>
        <w:proofErr w:type="spellStart"/>
        <w:r>
          <w:t>msgTag</w:t>
        </w:r>
        <w:proofErr w:type="spellEnd"/>
        <w:r>
          <w:t xml:space="preserve">, </w:t>
        </w:r>
        <w:r>
          <w:rPr>
            <w:color w:val="008000"/>
          </w:rPr>
          <w:t>const</w:t>
        </w:r>
        <w:r>
          <w:t xml:space="preserve"> </w:t>
        </w:r>
        <w:r>
          <w:rPr>
            <w:color w:val="604020"/>
          </w:rPr>
          <w:t>bool</w:t>
        </w:r>
        <w:r>
          <w:t xml:space="preserve"> </w:t>
        </w:r>
        <w:proofErr w:type="spellStart"/>
        <w:r>
          <w:t>tagOwner</w:t>
        </w:r>
        <w:proofErr w:type="spellEnd"/>
        <w:r>
          <w:t>,</w:t>
        </w:r>
      </w:ins>
    </w:p>
    <w:p w14:paraId="711CC165" w14:textId="77777777" w:rsidR="00B064C4" w:rsidRDefault="00B064C4" w:rsidP="00B064C4">
      <w:pPr>
        <w:pStyle w:val="CodeExample0"/>
        <w:rPr>
          <w:ins w:id="286" w:author="JoyceChen [陳曉慧]" w:date="2022-05-03T10:51:00Z"/>
        </w:rPr>
      </w:pPr>
      <w:ins w:id="287" w:author="JoyceChen [陳曉慧]" w:date="2022-05-03T10:51:00Z">
        <w:r>
          <w:t xml:space="preserve">90                   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ByteArray</w:t>
        </w:r>
        <w:proofErr w:type="spellEnd"/>
        <w:r>
          <w:t>&amp; request);</w:t>
        </w:r>
      </w:ins>
    </w:p>
    <w:p w14:paraId="7734352D" w14:textId="77777777" w:rsidR="00B064C4" w:rsidRDefault="00B064C4" w:rsidP="00B064C4">
      <w:pPr>
        <w:pStyle w:val="CodeExample0"/>
        <w:rPr>
          <w:ins w:id="288" w:author="JoyceChen [陳曉慧]" w:date="2022-05-03T10:51:00Z"/>
        </w:rPr>
      </w:pPr>
      <w:ins w:id="289" w:author="JoyceChen [陳曉慧]" w:date="2022-05-03T10:51:00Z">
        <w:r>
          <w:t xml:space="preserve">103     </w:t>
        </w:r>
        <w:proofErr w:type="gramStart"/>
        <w:r>
          <w:t>std::</w:t>
        </w:r>
        <w:proofErr w:type="gramEnd"/>
        <w:r>
          <w:t>pair&lt;boost::system::</w:t>
        </w:r>
        <w:proofErr w:type="spellStart"/>
        <w:r>
          <w:t>error_code</w:t>
        </w:r>
        <w:proofErr w:type="spellEnd"/>
        <w:r>
          <w:t>, int&gt;</w:t>
        </w:r>
      </w:ins>
    </w:p>
    <w:p w14:paraId="28E8F85C" w14:textId="77777777" w:rsidR="00B064C4" w:rsidRDefault="00B064C4" w:rsidP="00B064C4">
      <w:pPr>
        <w:pStyle w:val="CodeExample0"/>
        <w:rPr>
          <w:ins w:id="290" w:author="JoyceChen [陳曉慧]" w:date="2022-05-03T10:51:00Z"/>
        </w:rPr>
      </w:pPr>
      <w:ins w:id="291" w:author="JoyceChen [陳曉慧]" w:date="2022-05-03T10:51:00Z">
        <w:r>
          <w:t xml:space="preserve">104         </w:t>
        </w:r>
        <w:proofErr w:type="spellStart"/>
        <w:proofErr w:type="gramStart"/>
        <w:r>
          <w:t>sendYield</w:t>
        </w:r>
        <w:proofErr w:type="spellEnd"/>
        <w:r>
          <w:t>(</w:t>
        </w:r>
        <w:proofErr w:type="gramEnd"/>
        <w:r>
          <w:t>boost::</w:t>
        </w:r>
        <w:proofErr w:type="spellStart"/>
        <w:r>
          <w:t>asio</w:t>
        </w:r>
        <w:proofErr w:type="spellEnd"/>
        <w:r>
          <w:t>::</w:t>
        </w:r>
        <w:proofErr w:type="spellStart"/>
        <w:r>
          <w:t>yield_context</w:t>
        </w:r>
        <w:proofErr w:type="spellEnd"/>
        <w:r>
          <w:t xml:space="preserve">&amp; yield,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</w:t>
        </w:r>
        <w:proofErr w:type="spellStart"/>
        <w:r>
          <w:t>dstEId</w:t>
        </w:r>
        <w:proofErr w:type="spellEnd"/>
        <w:r>
          <w:t>,</w:t>
        </w:r>
      </w:ins>
    </w:p>
    <w:p w14:paraId="0C8CA263" w14:textId="77777777" w:rsidR="00B064C4" w:rsidRDefault="00B064C4" w:rsidP="00B064C4">
      <w:pPr>
        <w:pStyle w:val="CodeExample0"/>
        <w:rPr>
          <w:ins w:id="292" w:author="JoyceChen [陳曉慧]" w:date="2022-05-03T10:51:00Z"/>
        </w:rPr>
      </w:pPr>
      <w:ins w:id="293" w:author="JoyceChen [陳曉慧]" w:date="2022-05-03T10:51:00Z">
        <w:r>
          <w:t xml:space="preserve">105                   </w:t>
        </w:r>
        <w:r>
          <w:rPr>
            <w:color w:val="008000"/>
          </w:rPr>
          <w:t>const</w:t>
        </w:r>
        <w:r>
          <w:t xml:space="preserve"> uint8_t </w:t>
        </w:r>
        <w:proofErr w:type="spellStart"/>
        <w:r>
          <w:t>msgTag</w:t>
        </w:r>
        <w:proofErr w:type="spellEnd"/>
        <w:r>
          <w:t xml:space="preserve">, </w:t>
        </w:r>
        <w:r>
          <w:rPr>
            <w:color w:val="008000"/>
          </w:rPr>
          <w:t>const</w:t>
        </w:r>
        <w:r>
          <w:t xml:space="preserve"> </w:t>
        </w:r>
        <w:r>
          <w:rPr>
            <w:color w:val="604020"/>
          </w:rPr>
          <w:t>bool</w:t>
        </w:r>
        <w:r>
          <w:t xml:space="preserve"> </w:t>
        </w:r>
        <w:proofErr w:type="spellStart"/>
        <w:r>
          <w:t>tagOwner</w:t>
        </w:r>
        <w:proofErr w:type="spellEnd"/>
        <w:r>
          <w:t>,</w:t>
        </w:r>
      </w:ins>
    </w:p>
    <w:p w14:paraId="0A3E75F4" w14:textId="77777777" w:rsidR="00B064C4" w:rsidRDefault="00B064C4" w:rsidP="00B064C4">
      <w:pPr>
        <w:pStyle w:val="CodeExample0"/>
        <w:rPr>
          <w:ins w:id="294" w:author="JoyceChen [陳曉慧]" w:date="2022-05-03T10:51:00Z"/>
        </w:rPr>
      </w:pPr>
      <w:ins w:id="295" w:author="JoyceChen [陳曉慧]" w:date="2022-05-03T10:51:00Z">
        <w:r>
          <w:t xml:space="preserve">106                  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ByteArray</w:t>
        </w:r>
        <w:proofErr w:type="spellEnd"/>
        <w:r>
          <w:t>&amp; request);</w:t>
        </w:r>
      </w:ins>
    </w:p>
    <w:p w14:paraId="193FB7C8" w14:textId="77777777" w:rsidR="00B064C4" w:rsidRDefault="00B064C4" w:rsidP="00B064C4">
      <w:pPr>
        <w:pStyle w:val="CodeExample0"/>
        <w:rPr>
          <w:ins w:id="296" w:author="JoyceChen [陳曉慧]" w:date="2022-05-03T10:51:00Z"/>
        </w:rPr>
      </w:pPr>
      <w:ins w:id="297" w:author="JoyceChen [陳曉慧]" w:date="2022-05-03T10:51:00Z">
        <w:r>
          <w:t xml:space="preserve">116     </w:t>
        </w:r>
        <w:r>
          <w:rPr>
            <w:color w:val="604020"/>
          </w:rPr>
          <w:t>void</w:t>
        </w:r>
        <w:r>
          <w:t xml:space="preserve"> </w:t>
        </w:r>
        <w:proofErr w:type="spellStart"/>
        <w:proofErr w:type="gramStart"/>
        <w:r>
          <w:t>sendReceiveAsync</w:t>
        </w:r>
        <w:proofErr w:type="spellEnd"/>
        <w:r>
          <w:t>(</w:t>
        </w:r>
        <w:proofErr w:type="spellStart"/>
        <w:proofErr w:type="gramEnd"/>
        <w:r>
          <w:t>ReceiveCallback</w:t>
        </w:r>
        <w:proofErr w:type="spellEnd"/>
        <w:r>
          <w:t xml:space="preserve"> </w:t>
        </w:r>
        <w:proofErr w:type="spellStart"/>
        <w:r>
          <w:t>receiveCb</w:t>
        </w:r>
        <w:proofErr w:type="spellEnd"/>
        <w:r>
          <w:t xml:space="preserve">,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</w:t>
        </w:r>
        <w:proofErr w:type="spellStart"/>
        <w:r>
          <w:t>dstEId</w:t>
        </w:r>
        <w:proofErr w:type="spellEnd"/>
        <w:r>
          <w:t>,</w:t>
        </w:r>
      </w:ins>
    </w:p>
    <w:p w14:paraId="3C7A3897" w14:textId="77777777" w:rsidR="00B064C4" w:rsidRDefault="00B064C4" w:rsidP="00B064C4">
      <w:pPr>
        <w:pStyle w:val="CodeExample0"/>
        <w:rPr>
          <w:ins w:id="298" w:author="JoyceChen [陳曉慧]" w:date="2022-05-03T10:51:00Z"/>
        </w:rPr>
      </w:pPr>
      <w:ins w:id="299" w:author="JoyceChen [陳曉慧]" w:date="2022-05-03T10:51:00Z">
        <w:r>
          <w:t xml:space="preserve">117                          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ByteArray</w:t>
        </w:r>
        <w:proofErr w:type="spellEnd"/>
        <w:r>
          <w:t>&amp; request,</w:t>
        </w:r>
      </w:ins>
    </w:p>
    <w:p w14:paraId="37D9D6E4" w14:textId="77777777" w:rsidR="00B064C4" w:rsidRDefault="00B064C4" w:rsidP="00B064C4">
      <w:pPr>
        <w:pStyle w:val="CodeExample0"/>
        <w:rPr>
          <w:ins w:id="300" w:author="JoyceChen [陳曉慧]" w:date="2022-05-03T10:51:00Z"/>
        </w:rPr>
      </w:pPr>
      <w:ins w:id="301" w:author="JoyceChen [陳曉慧]" w:date="2022-05-03T10:51:00Z">
        <w:r>
          <w:t xml:space="preserve">118                           </w:t>
        </w:r>
        <w:proofErr w:type="gramStart"/>
        <w:r>
          <w:t>std::</w:t>
        </w:r>
        <w:proofErr w:type="gramEnd"/>
        <w:r>
          <w:t>chrono::milliseconds timeout);</w:t>
        </w:r>
      </w:ins>
    </w:p>
    <w:p w14:paraId="3B15C118" w14:textId="77777777" w:rsidR="00B064C4" w:rsidRDefault="00B064C4" w:rsidP="00B064C4">
      <w:pPr>
        <w:pStyle w:val="CodeExample0"/>
        <w:rPr>
          <w:ins w:id="302" w:author="JoyceChen [陳曉慧]" w:date="2022-05-03T10:51:00Z"/>
        </w:rPr>
      </w:pPr>
      <w:ins w:id="303" w:author="JoyceChen [陳曉慧]" w:date="2022-05-03T10:51:00Z">
        <w:r>
          <w:t xml:space="preserve">129     </w:t>
        </w:r>
        <w:proofErr w:type="gramStart"/>
        <w:r>
          <w:t>std::</w:t>
        </w:r>
        <w:proofErr w:type="gramEnd"/>
        <w:r>
          <w:t>pair&lt;boost::system::</w:t>
        </w:r>
        <w:proofErr w:type="spellStart"/>
        <w:r>
          <w:t>error_code</w:t>
        </w:r>
        <w:proofErr w:type="spellEnd"/>
        <w:r>
          <w:t xml:space="preserve">,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ByteArray</w:t>
        </w:r>
        <w:proofErr w:type="spellEnd"/>
        <w:r>
          <w:t>&gt;</w:t>
        </w:r>
      </w:ins>
    </w:p>
    <w:p w14:paraId="4C9D8E82" w14:textId="77777777" w:rsidR="00B064C4" w:rsidRDefault="00B064C4" w:rsidP="00B064C4">
      <w:pPr>
        <w:pStyle w:val="CodeExample0"/>
        <w:rPr>
          <w:ins w:id="304" w:author="JoyceChen [陳曉慧]" w:date="2022-05-03T10:51:00Z"/>
        </w:rPr>
      </w:pPr>
      <w:ins w:id="305" w:author="JoyceChen [陳曉慧]" w:date="2022-05-03T10:51:00Z">
        <w:r>
          <w:t xml:space="preserve">130         </w:t>
        </w:r>
        <w:proofErr w:type="spellStart"/>
        <w:proofErr w:type="gramStart"/>
        <w:r>
          <w:t>sendReceiveYield</w:t>
        </w:r>
        <w:proofErr w:type="spellEnd"/>
        <w:r>
          <w:t>(</w:t>
        </w:r>
        <w:proofErr w:type="gramEnd"/>
        <w:r>
          <w:t>boost::</w:t>
        </w:r>
        <w:proofErr w:type="spellStart"/>
        <w:r>
          <w:t>asio</w:t>
        </w:r>
        <w:proofErr w:type="spellEnd"/>
        <w:r>
          <w:t>::</w:t>
        </w:r>
        <w:proofErr w:type="spellStart"/>
        <w:r>
          <w:t>yield_context</w:t>
        </w:r>
        <w:proofErr w:type="spellEnd"/>
        <w:r>
          <w:t xml:space="preserve"> yield,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</w:t>
        </w:r>
        <w:proofErr w:type="spellStart"/>
        <w:r>
          <w:t>dstEId</w:t>
        </w:r>
        <w:proofErr w:type="spellEnd"/>
        <w:r>
          <w:t>,</w:t>
        </w:r>
      </w:ins>
    </w:p>
    <w:p w14:paraId="5370F46E" w14:textId="77777777" w:rsidR="00B064C4" w:rsidRDefault="00B064C4" w:rsidP="00B064C4">
      <w:pPr>
        <w:pStyle w:val="CodeExample0"/>
        <w:rPr>
          <w:ins w:id="306" w:author="JoyceChen [陳曉慧]" w:date="2022-05-03T10:51:00Z"/>
        </w:rPr>
      </w:pPr>
      <w:ins w:id="307" w:author="JoyceChen [陳曉慧]" w:date="2022-05-03T10:51:00Z">
        <w:r>
          <w:t xml:space="preserve">131                          </w:t>
        </w:r>
        <w:r>
          <w:rPr>
            <w:color w:val="008000"/>
          </w:rPr>
          <w:t>const</w:t>
        </w:r>
        <w:r>
          <w:t xml:space="preserve">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ByteArray</w:t>
        </w:r>
        <w:proofErr w:type="spellEnd"/>
        <w:r>
          <w:t>&amp; request,</w:t>
        </w:r>
      </w:ins>
    </w:p>
    <w:p w14:paraId="2F5E0CAF" w14:textId="77777777" w:rsidR="00B064C4" w:rsidRDefault="00B064C4" w:rsidP="00B064C4">
      <w:pPr>
        <w:pStyle w:val="CodeExample0"/>
        <w:rPr>
          <w:ins w:id="308" w:author="JoyceChen [陳曉慧]" w:date="2022-05-03T10:51:00Z"/>
        </w:rPr>
      </w:pPr>
      <w:ins w:id="309" w:author="JoyceChen [陳曉慧]" w:date="2022-05-03T10:51:00Z">
        <w:r>
          <w:t xml:space="preserve">132                          </w:t>
        </w:r>
        <w:proofErr w:type="gramStart"/>
        <w:r>
          <w:t>std::</w:t>
        </w:r>
        <w:proofErr w:type="gramEnd"/>
        <w:r>
          <w:t>chrono::milliseconds timeout);</w:t>
        </w:r>
      </w:ins>
    </w:p>
    <w:p w14:paraId="46195E8E" w14:textId="77777777" w:rsidR="00B064C4" w:rsidRDefault="00B064C4" w:rsidP="00B064C4">
      <w:pPr>
        <w:pStyle w:val="CodeExample0"/>
        <w:rPr>
          <w:ins w:id="310" w:author="JoyceChen [陳曉慧]" w:date="2022-05-03T10:51:00Z"/>
        </w:rPr>
      </w:pPr>
      <w:ins w:id="311" w:author="JoyceChen [陳曉慧]" w:date="2022-05-03T10:51:00Z">
        <w:r>
          <w:t xml:space="preserve">133 </w:t>
        </w:r>
      </w:ins>
    </w:p>
    <w:p w14:paraId="564D4447" w14:textId="77777777" w:rsidR="00B064C4" w:rsidRDefault="00B064C4" w:rsidP="00B064C4">
      <w:pPr>
        <w:pStyle w:val="CodeExample0"/>
        <w:rPr>
          <w:ins w:id="312" w:author="JoyceChen [陳曉慧]" w:date="2022-05-03T10:51:00Z"/>
        </w:rPr>
      </w:pPr>
      <w:ins w:id="313" w:author="JoyceChen [陳曉慧]" w:date="2022-05-03T10:51:00Z">
        <w:r>
          <w:t xml:space="preserve">134   </w:t>
        </w:r>
        <w:proofErr w:type="gramStart"/>
        <w:r>
          <w:rPr>
            <w:color w:val="008000"/>
          </w:rPr>
          <w:t>private</w:t>
        </w:r>
        <w:proofErr w:type="gramEnd"/>
        <w:r>
          <w:t>:</w:t>
        </w:r>
      </w:ins>
    </w:p>
    <w:p w14:paraId="6D4137B3" w14:textId="77777777" w:rsidR="00B064C4" w:rsidRDefault="00B064C4" w:rsidP="00B064C4">
      <w:pPr>
        <w:pStyle w:val="CodeExample0"/>
        <w:rPr>
          <w:ins w:id="314" w:author="JoyceChen [陳曉慧]" w:date="2022-05-03T10:51:00Z"/>
        </w:rPr>
      </w:pPr>
      <w:ins w:id="315" w:author="JoyceChen [陳曉慧]" w:date="2022-05-03T10:51:00Z">
        <w:r>
          <w:t xml:space="preserve">135     </w:t>
        </w:r>
        <w:proofErr w:type="gramStart"/>
        <w:r>
          <w:t>std::</w:t>
        </w:r>
        <w:proofErr w:type="spellStart"/>
        <w:proofErr w:type="gramEnd"/>
        <w:r>
          <w:t>unique_ptr</w:t>
        </w:r>
        <w:proofErr w:type="spellEnd"/>
        <w:r>
          <w:t>&lt;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MCTPWrapper</w:t>
        </w:r>
        <w:proofErr w:type="spellEnd"/>
        <w:r>
          <w:t xml:space="preserve">&gt; </w:t>
        </w:r>
        <w:proofErr w:type="spellStart"/>
        <w:r>
          <w:t>mctpWrapper</w:t>
        </w:r>
        <w:proofErr w:type="spellEnd"/>
        <w:r>
          <w:t>;</w:t>
        </w:r>
      </w:ins>
    </w:p>
    <w:p w14:paraId="7A02BB0B" w14:textId="77777777" w:rsidR="00B064C4" w:rsidRDefault="00B064C4" w:rsidP="00B064C4">
      <w:pPr>
        <w:pStyle w:val="CodeExample0"/>
        <w:rPr>
          <w:ins w:id="316" w:author="JoyceChen [陳曉慧]" w:date="2022-05-03T10:51:00Z"/>
        </w:rPr>
      </w:pPr>
      <w:proofErr w:type="gramStart"/>
      <w:ins w:id="317" w:author="JoyceChen [陳曉慧]" w:date="2022-05-03T10:51:00Z">
        <w:r>
          <w:t>136 }</w:t>
        </w:r>
        <w:proofErr w:type="gramEnd"/>
        <w:r>
          <w:t>;</w:t>
        </w:r>
      </w:ins>
    </w:p>
    <w:p w14:paraId="4890D31E" w14:textId="77777777" w:rsidR="00B064C4" w:rsidRDefault="00B064C4" w:rsidP="00227738">
      <w:pPr>
        <w:adjustRightInd w:val="0"/>
        <w:rPr>
          <w:ins w:id="318" w:author="JoyceChen [陳曉慧]" w:date="2022-05-03T10:27:00Z"/>
          <w:szCs w:val="24"/>
        </w:rPr>
      </w:pPr>
    </w:p>
    <w:p w14:paraId="11A41959" w14:textId="77777777" w:rsidR="00227738" w:rsidRDefault="00227738" w:rsidP="00227738">
      <w:pPr>
        <w:pStyle w:val="30"/>
        <w:rPr>
          <w:ins w:id="319" w:author="JoyceChen [陳曉慧]" w:date="2022-05-03T10:27:00Z"/>
        </w:rPr>
      </w:pPr>
      <w:bookmarkStart w:id="320" w:name="_Toc102500420"/>
      <w:ins w:id="321" w:author="JoyceChen [陳曉慧]" w:date="2022-05-03T10:27:00Z">
        <w:r>
          <w:t>Public Member Functions</w:t>
        </w:r>
        <w:bookmarkEnd w:id="320"/>
      </w:ins>
    </w:p>
    <w:p w14:paraId="5F6D2626" w14:textId="77777777" w:rsidR="00227738" w:rsidRDefault="00227738" w:rsidP="00227738">
      <w:pPr>
        <w:pStyle w:val="ListBullet0"/>
        <w:numPr>
          <w:ilvl w:val="0"/>
          <w:numId w:val="14"/>
        </w:numPr>
        <w:tabs>
          <w:tab w:val="clear" w:pos="841"/>
          <w:tab w:val="num" w:pos="360"/>
        </w:tabs>
        <w:ind w:leftChars="0" w:left="360" w:firstLineChars="0"/>
        <w:rPr>
          <w:ins w:id="322" w:author="JoyceChen [陳曉慧]" w:date="2022-05-03T10:27:00Z"/>
        </w:rPr>
      </w:pPr>
      <w:proofErr w:type="spellStart"/>
      <w:ins w:id="323" w:author="JoyceChen [陳曉慧]" w:date="2022-05-03T10:27:00Z">
        <w:r>
          <w:rPr>
            <w:b/>
            <w:bCs/>
          </w:rPr>
          <w:t>SPDMAPPLib</w:t>
        </w:r>
        <w:proofErr w:type="spellEnd"/>
        <w:r>
          <w:t xml:space="preserve"> (</w:t>
        </w:r>
        <w:proofErr w:type="gramStart"/>
        <w:r>
          <w:t>boost::</w:t>
        </w:r>
        <w:proofErr w:type="spellStart"/>
        <w:proofErr w:type="gramEnd"/>
        <w:r>
          <w:t>asio</w:t>
        </w:r>
        <w:proofErr w:type="spellEnd"/>
        <w:r>
          <w:t>::</w:t>
        </w:r>
        <w:proofErr w:type="spellStart"/>
        <w:r>
          <w:t>io_context</w:t>
        </w:r>
        <w:proofErr w:type="spellEnd"/>
        <w:r>
          <w:t xml:space="preserve"> &amp;</w:t>
        </w:r>
        <w:proofErr w:type="spellStart"/>
        <w:r>
          <w:t>ioContext</w:t>
        </w:r>
        <w:proofErr w:type="spellEnd"/>
        <w:r>
          <w:t xml:space="preserve">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ReconfigurationCallback</w:t>
        </w:r>
        <w:proofErr w:type="spellEnd"/>
        <w:r>
          <w:t xml:space="preserve"> &amp;</w:t>
        </w:r>
        <w:proofErr w:type="spellStart"/>
        <w:r>
          <w:t>networkChangeCb</w:t>
        </w:r>
        <w:proofErr w:type="spellEnd"/>
        <w:r>
          <w:t xml:space="preserve">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ReceiveMessageCallback</w:t>
        </w:r>
        <w:proofErr w:type="spellEnd"/>
        <w:r>
          <w:t xml:space="preserve"> &amp;</w:t>
        </w:r>
        <w:proofErr w:type="spellStart"/>
        <w:r>
          <w:t>rxCb</w:t>
        </w:r>
        <w:proofErr w:type="spellEnd"/>
        <w:r>
          <w:t>)</w:t>
        </w:r>
      </w:ins>
    </w:p>
    <w:p w14:paraId="795D7032" w14:textId="77777777" w:rsidR="00227738" w:rsidRDefault="00227738" w:rsidP="00227738">
      <w:pPr>
        <w:pStyle w:val="ListContinue1"/>
        <w:rPr>
          <w:ins w:id="324" w:author="JoyceChen [陳曉慧]" w:date="2022-05-03T10:27:00Z"/>
          <w:i/>
          <w:iCs/>
        </w:rPr>
      </w:pPr>
      <w:ins w:id="325" w:author="JoyceChen [陳曉慧]" w:date="2022-05-03T10:27:00Z">
        <w:r>
          <w:rPr>
            <w:i/>
            <w:iCs/>
          </w:rPr>
          <w:t xml:space="preserve">Construct a new </w:t>
        </w:r>
        <w:proofErr w:type="spellStart"/>
        <w:r>
          <w:rPr>
            <w:b/>
            <w:bCs/>
            <w:i/>
            <w:iCs/>
          </w:rPr>
          <w:t>SPDMAPPLib</w:t>
        </w:r>
        <w:proofErr w:type="spellEnd"/>
        <w:r>
          <w:rPr>
            <w:i/>
            <w:iCs/>
          </w:rPr>
          <w:t xml:space="preserve"> object. </w:t>
        </w:r>
      </w:ins>
    </w:p>
    <w:p w14:paraId="10A619B0" w14:textId="77777777" w:rsidR="00227738" w:rsidRDefault="00227738" w:rsidP="00227738">
      <w:pPr>
        <w:pStyle w:val="ListContinue1"/>
        <w:rPr>
          <w:ins w:id="326" w:author="JoyceChen [陳曉慧]" w:date="2022-05-03T10:27:00Z"/>
        </w:rPr>
      </w:pPr>
    </w:p>
    <w:p w14:paraId="4F344197" w14:textId="77777777" w:rsidR="00227738" w:rsidRDefault="00227738" w:rsidP="00227738">
      <w:pPr>
        <w:pStyle w:val="ListBullet0"/>
        <w:numPr>
          <w:ilvl w:val="0"/>
          <w:numId w:val="14"/>
        </w:numPr>
        <w:tabs>
          <w:tab w:val="clear" w:pos="841"/>
          <w:tab w:val="num" w:pos="360"/>
        </w:tabs>
        <w:ind w:leftChars="0" w:left="360" w:firstLineChars="0"/>
        <w:rPr>
          <w:ins w:id="327" w:author="JoyceChen [陳曉慧]" w:date="2022-05-03T10:27:00Z"/>
        </w:rPr>
      </w:pPr>
      <w:proofErr w:type="spellStart"/>
      <w:ins w:id="328" w:author="JoyceChen [陳曉慧]" w:date="2022-05-03T10:27:00Z">
        <w:r>
          <w:rPr>
            <w:b/>
            <w:bCs/>
          </w:rPr>
          <w:t>SPDMAPPLib</w:t>
        </w:r>
        <w:proofErr w:type="spellEnd"/>
        <w:r>
          <w:t xml:space="preserve"> (</w:t>
        </w:r>
        <w:proofErr w:type="gramStart"/>
        <w:r>
          <w:t>std::</w:t>
        </w:r>
        <w:proofErr w:type="spellStart"/>
        <w:proofErr w:type="gramEnd"/>
        <w:r>
          <w:t>shared_ptr</w:t>
        </w:r>
        <w:proofErr w:type="spellEnd"/>
        <w:r>
          <w:t xml:space="preserve">&lt; </w:t>
        </w:r>
        <w:proofErr w:type="spellStart"/>
        <w:r>
          <w:t>sdbusplus</w:t>
        </w:r>
        <w:proofErr w:type="spellEnd"/>
        <w:r>
          <w:t>::</w:t>
        </w:r>
        <w:proofErr w:type="spellStart"/>
        <w:r>
          <w:t>asio</w:t>
        </w:r>
        <w:proofErr w:type="spellEnd"/>
        <w:r>
          <w:t xml:space="preserve">::connection &gt; conn,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ReconfigurationCallback</w:t>
        </w:r>
        <w:proofErr w:type="spellEnd"/>
        <w:r>
          <w:t xml:space="preserve"> &amp;</w:t>
        </w:r>
        <w:proofErr w:type="spellStart"/>
        <w:r>
          <w:t>networkChangeCb</w:t>
        </w:r>
        <w:proofErr w:type="spellEnd"/>
        <w:r>
          <w:t xml:space="preserve">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ReceiveMessageCallback</w:t>
        </w:r>
        <w:proofErr w:type="spellEnd"/>
        <w:r>
          <w:t xml:space="preserve"> &amp;</w:t>
        </w:r>
        <w:proofErr w:type="spellStart"/>
        <w:r>
          <w:t>rxCb</w:t>
        </w:r>
        <w:proofErr w:type="spellEnd"/>
        <w:r>
          <w:t>)</w:t>
        </w:r>
      </w:ins>
    </w:p>
    <w:p w14:paraId="22C510BA" w14:textId="77777777" w:rsidR="00227738" w:rsidRDefault="00227738" w:rsidP="00227738">
      <w:pPr>
        <w:pStyle w:val="ListContinue1"/>
        <w:rPr>
          <w:ins w:id="329" w:author="JoyceChen [陳曉慧]" w:date="2022-05-03T10:27:00Z"/>
          <w:i/>
          <w:iCs/>
        </w:rPr>
      </w:pPr>
      <w:ins w:id="330" w:author="JoyceChen [陳曉慧]" w:date="2022-05-03T10:27:00Z">
        <w:r>
          <w:rPr>
            <w:i/>
            <w:iCs/>
          </w:rPr>
          <w:t xml:space="preserve">Construct a new </w:t>
        </w:r>
        <w:proofErr w:type="spellStart"/>
        <w:r>
          <w:rPr>
            <w:b/>
            <w:bCs/>
            <w:i/>
            <w:iCs/>
          </w:rPr>
          <w:t>SPDMAPPLib</w:t>
        </w:r>
        <w:proofErr w:type="spellEnd"/>
        <w:r>
          <w:rPr>
            <w:i/>
            <w:iCs/>
          </w:rPr>
          <w:t xml:space="preserve"> object. </w:t>
        </w:r>
      </w:ins>
    </w:p>
    <w:p w14:paraId="7D1F855C" w14:textId="77777777" w:rsidR="00227738" w:rsidRDefault="00227738" w:rsidP="00227738">
      <w:pPr>
        <w:pStyle w:val="ListContinue1"/>
        <w:rPr>
          <w:ins w:id="331" w:author="JoyceChen [陳曉慧]" w:date="2022-05-03T10:27:00Z"/>
        </w:rPr>
      </w:pPr>
    </w:p>
    <w:p w14:paraId="3D4C19CD" w14:textId="77777777" w:rsidR="00227738" w:rsidRDefault="00227738" w:rsidP="00227738">
      <w:pPr>
        <w:pStyle w:val="ListBullet0"/>
        <w:numPr>
          <w:ilvl w:val="0"/>
          <w:numId w:val="14"/>
        </w:numPr>
        <w:tabs>
          <w:tab w:val="clear" w:pos="841"/>
          <w:tab w:val="num" w:pos="360"/>
        </w:tabs>
        <w:ind w:leftChars="0" w:left="360" w:firstLineChars="0"/>
        <w:rPr>
          <w:ins w:id="332" w:author="JoyceChen [陳曉慧]" w:date="2022-05-03T10:27:00Z"/>
        </w:rPr>
      </w:pPr>
      <w:proofErr w:type="gramStart"/>
      <w:ins w:id="333" w:author="JoyceChen [陳曉慧]" w:date="2022-05-03T10:27:00Z">
        <w:r>
          <w:t>std::</w:t>
        </w:r>
        <w:proofErr w:type="gramEnd"/>
        <w:r>
          <w:t xml:space="preserve">string </w:t>
        </w:r>
        <w:proofErr w:type="spellStart"/>
        <w:r>
          <w:rPr>
            <w:b/>
            <w:bCs/>
          </w:rPr>
          <w:t>getEndpointStatus</w:t>
        </w:r>
        <w:proofErr w:type="spellEnd"/>
        <w:r>
          <w:t xml:space="preserve"> (const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</w:t>
        </w:r>
        <w:proofErr w:type="spellStart"/>
        <w:r>
          <w:t>eid</w:t>
        </w:r>
        <w:proofErr w:type="spellEnd"/>
        <w:r>
          <w:t>)</w:t>
        </w:r>
      </w:ins>
    </w:p>
    <w:p w14:paraId="2B869F39" w14:textId="77777777" w:rsidR="00227738" w:rsidRDefault="00227738" w:rsidP="00227738">
      <w:pPr>
        <w:pStyle w:val="ListContinue1"/>
        <w:rPr>
          <w:ins w:id="334" w:author="JoyceChen [陳曉慧]" w:date="2022-05-03T10:27:00Z"/>
          <w:i/>
          <w:iCs/>
        </w:rPr>
      </w:pPr>
      <w:ins w:id="335" w:author="JoyceChen [陳曉慧]" w:date="2022-05-03T10:27:00Z">
        <w:r>
          <w:rPr>
            <w:i/>
            <w:iCs/>
          </w:rPr>
          <w:t xml:space="preserve">Get status </w:t>
        </w:r>
        <w:proofErr w:type="spellStart"/>
        <w:r>
          <w:rPr>
            <w:i/>
            <w:iCs/>
          </w:rPr>
          <w:t>EndpointMap</w:t>
        </w:r>
        <w:proofErr w:type="spellEnd"/>
        <w:r>
          <w:rPr>
            <w:i/>
            <w:iCs/>
          </w:rPr>
          <w:t xml:space="preserve">. </w:t>
        </w:r>
      </w:ins>
    </w:p>
    <w:p w14:paraId="669707B3" w14:textId="77777777" w:rsidR="00227738" w:rsidRDefault="00227738" w:rsidP="00227738">
      <w:pPr>
        <w:pStyle w:val="ListContinue1"/>
        <w:rPr>
          <w:ins w:id="336" w:author="JoyceChen [陳曉慧]" w:date="2022-05-03T10:27:00Z"/>
        </w:rPr>
      </w:pPr>
    </w:p>
    <w:p w14:paraId="4B0F4E7F" w14:textId="77777777" w:rsidR="00227738" w:rsidRDefault="00227738" w:rsidP="00227738">
      <w:pPr>
        <w:pStyle w:val="ListBullet0"/>
        <w:numPr>
          <w:ilvl w:val="0"/>
          <w:numId w:val="14"/>
        </w:numPr>
        <w:tabs>
          <w:tab w:val="clear" w:pos="841"/>
          <w:tab w:val="num" w:pos="360"/>
        </w:tabs>
        <w:ind w:leftChars="0" w:left="360" w:firstLineChars="0"/>
        <w:rPr>
          <w:ins w:id="337" w:author="JoyceChen [陳曉慧]" w:date="2022-05-03T10:27:00Z"/>
        </w:rPr>
      </w:pPr>
      <w:proofErr w:type="gramStart"/>
      <w:ins w:id="338" w:author="JoyceChen [陳曉慧]" w:date="2022-05-03T10:27:00Z">
        <w:r>
          <w:t>std::</w:t>
        </w:r>
        <w:proofErr w:type="gramEnd"/>
        <w:r>
          <w:t xml:space="preserve">vector&lt;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&gt; </w:t>
        </w:r>
        <w:proofErr w:type="spellStart"/>
        <w:r>
          <w:rPr>
            <w:b/>
            <w:bCs/>
          </w:rPr>
          <w:t>getEndpointMap</w:t>
        </w:r>
        <w:proofErr w:type="spellEnd"/>
        <w:r>
          <w:t xml:space="preserve"> ()</w:t>
        </w:r>
      </w:ins>
    </w:p>
    <w:p w14:paraId="25432A44" w14:textId="77777777" w:rsidR="00227738" w:rsidRDefault="00227738" w:rsidP="00227738">
      <w:pPr>
        <w:pStyle w:val="ListContinue1"/>
        <w:rPr>
          <w:ins w:id="339" w:author="JoyceChen [陳曉慧]" w:date="2022-05-03T10:27:00Z"/>
          <w:i/>
          <w:iCs/>
        </w:rPr>
      </w:pPr>
      <w:ins w:id="340" w:author="JoyceChen [陳曉慧]" w:date="2022-05-03T10:27:00Z">
        <w:r>
          <w:rPr>
            <w:i/>
            <w:iCs/>
          </w:rPr>
          <w:t xml:space="preserve">Get a reference to </w:t>
        </w:r>
        <w:proofErr w:type="spellStart"/>
        <w:r>
          <w:rPr>
            <w:i/>
            <w:iCs/>
          </w:rPr>
          <w:t>internaly</w:t>
        </w:r>
        <w:proofErr w:type="spellEnd"/>
        <w:r>
          <w:rPr>
            <w:i/>
            <w:iCs/>
          </w:rPr>
          <w:t xml:space="preserve"> maintained </w:t>
        </w:r>
        <w:proofErr w:type="spellStart"/>
        <w:r>
          <w:rPr>
            <w:i/>
            <w:iCs/>
          </w:rPr>
          <w:t>EndpointMap</w:t>
        </w:r>
        <w:proofErr w:type="spellEnd"/>
        <w:r>
          <w:rPr>
            <w:i/>
            <w:iCs/>
          </w:rPr>
          <w:t xml:space="preserve">. </w:t>
        </w:r>
      </w:ins>
    </w:p>
    <w:p w14:paraId="1CB93B29" w14:textId="77777777" w:rsidR="00227738" w:rsidRDefault="00227738" w:rsidP="00227738">
      <w:pPr>
        <w:pStyle w:val="ListContinue1"/>
        <w:rPr>
          <w:ins w:id="341" w:author="JoyceChen [陳曉慧]" w:date="2022-05-03T10:27:00Z"/>
        </w:rPr>
      </w:pPr>
    </w:p>
    <w:p w14:paraId="091F602D" w14:textId="77777777" w:rsidR="00227738" w:rsidRDefault="00227738" w:rsidP="00227738">
      <w:pPr>
        <w:pStyle w:val="ListBullet0"/>
        <w:numPr>
          <w:ilvl w:val="0"/>
          <w:numId w:val="14"/>
        </w:numPr>
        <w:tabs>
          <w:tab w:val="clear" w:pos="841"/>
          <w:tab w:val="num" w:pos="360"/>
        </w:tabs>
        <w:ind w:leftChars="0" w:left="360" w:firstLineChars="0"/>
        <w:rPr>
          <w:ins w:id="342" w:author="JoyceChen [陳曉慧]" w:date="2022-05-03T10:27:00Z"/>
        </w:rPr>
      </w:pPr>
      <w:ins w:id="343" w:author="JoyceChen [陳曉慧]" w:date="2022-05-03T10:27:00Z">
        <w:r>
          <w:t xml:space="preserve">void </w:t>
        </w:r>
        <w:proofErr w:type="spellStart"/>
        <w:r>
          <w:rPr>
            <w:b/>
            <w:bCs/>
          </w:rPr>
          <w:t>sendAsync</w:t>
        </w:r>
        <w:proofErr w:type="spellEnd"/>
        <w:r>
          <w:t xml:space="preserve"> (const </w:t>
        </w:r>
        <w:proofErr w:type="spellStart"/>
        <w:r>
          <w:t>SendCallback</w:t>
        </w:r>
        <w:proofErr w:type="spellEnd"/>
        <w:r>
          <w:t xml:space="preserve"> &amp;callback, const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eid_t</w:t>
        </w:r>
        <w:proofErr w:type="spellEnd"/>
        <w:r>
          <w:t xml:space="preserve"> </w:t>
        </w:r>
        <w:proofErr w:type="spellStart"/>
        <w:r>
          <w:t>dstEId</w:t>
        </w:r>
        <w:proofErr w:type="spellEnd"/>
        <w:r>
          <w:t xml:space="preserve">, const uint8_t </w:t>
        </w:r>
        <w:proofErr w:type="spellStart"/>
        <w:r>
          <w:t>msgTag</w:t>
        </w:r>
        <w:proofErr w:type="spellEnd"/>
        <w:r>
          <w:t xml:space="preserve">, const bool </w:t>
        </w:r>
        <w:proofErr w:type="spellStart"/>
        <w:r>
          <w:t>tagOwner</w:t>
        </w:r>
        <w:proofErr w:type="spellEnd"/>
        <w:r>
          <w:t xml:space="preserve">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ByteArray</w:t>
        </w:r>
        <w:proofErr w:type="spellEnd"/>
        <w:r>
          <w:t xml:space="preserve"> &amp;request)</w:t>
        </w:r>
      </w:ins>
    </w:p>
    <w:p w14:paraId="13B94E61" w14:textId="77777777" w:rsidR="00227738" w:rsidRDefault="00227738" w:rsidP="00227738">
      <w:pPr>
        <w:pStyle w:val="ListContinue1"/>
        <w:rPr>
          <w:ins w:id="344" w:author="JoyceChen [陳曉慧]" w:date="2022-05-03T10:27:00Z"/>
          <w:i/>
          <w:iCs/>
        </w:rPr>
      </w:pPr>
      <w:ins w:id="345" w:author="JoyceChen [陳曉慧]" w:date="2022-05-03T10:27:00Z">
        <w:r>
          <w:rPr>
            <w:i/>
            <w:iCs/>
          </w:rPr>
          <w:t xml:space="preserve">Send MCTP request to </w:t>
        </w:r>
        <w:proofErr w:type="spellStart"/>
        <w:r>
          <w:rPr>
            <w:i/>
            <w:iCs/>
          </w:rPr>
          <w:t>dstEId</w:t>
        </w:r>
        <w:proofErr w:type="spellEnd"/>
        <w:r>
          <w:rPr>
            <w:i/>
            <w:iCs/>
          </w:rPr>
          <w:t xml:space="preserve"> and receive status of send operation in callback through SPDM. </w:t>
        </w:r>
      </w:ins>
    </w:p>
    <w:p w14:paraId="4700A346" w14:textId="77777777" w:rsidR="00227738" w:rsidRDefault="00227738" w:rsidP="00227738">
      <w:pPr>
        <w:pStyle w:val="ListContinue1"/>
        <w:rPr>
          <w:ins w:id="346" w:author="JoyceChen [陳曉慧]" w:date="2022-05-03T10:27:00Z"/>
        </w:rPr>
      </w:pPr>
    </w:p>
    <w:p w14:paraId="7E848B91" w14:textId="77777777" w:rsidR="00227738" w:rsidRDefault="00227738" w:rsidP="00227738">
      <w:pPr>
        <w:pStyle w:val="ListBullet0"/>
        <w:numPr>
          <w:ilvl w:val="0"/>
          <w:numId w:val="14"/>
        </w:numPr>
        <w:tabs>
          <w:tab w:val="clear" w:pos="841"/>
          <w:tab w:val="num" w:pos="360"/>
        </w:tabs>
        <w:ind w:leftChars="0" w:left="360" w:firstLineChars="0"/>
        <w:rPr>
          <w:ins w:id="347" w:author="JoyceChen [陳曉慧]" w:date="2022-05-03T10:27:00Z"/>
        </w:rPr>
      </w:pPr>
      <w:proofErr w:type="gramStart"/>
      <w:ins w:id="348" w:author="JoyceChen [陳曉慧]" w:date="2022-05-03T10:27:00Z">
        <w:r>
          <w:t>std::</w:t>
        </w:r>
        <w:proofErr w:type="gramEnd"/>
        <w:r>
          <w:t>pair&lt; boost::system::</w:t>
        </w:r>
        <w:proofErr w:type="spellStart"/>
        <w:r>
          <w:t>error_code</w:t>
        </w:r>
        <w:proofErr w:type="spellEnd"/>
        <w:r>
          <w:t xml:space="preserve">, int &gt; </w:t>
        </w:r>
        <w:proofErr w:type="spellStart"/>
        <w:r>
          <w:rPr>
            <w:b/>
            <w:bCs/>
          </w:rPr>
          <w:t>sendYield</w:t>
        </w:r>
        <w:proofErr w:type="spellEnd"/>
        <w:r>
          <w:t xml:space="preserve"> (boost::</w:t>
        </w:r>
        <w:proofErr w:type="spellStart"/>
        <w:r>
          <w:t>asio</w:t>
        </w:r>
        <w:proofErr w:type="spellEnd"/>
        <w:r>
          <w:t>::</w:t>
        </w:r>
        <w:proofErr w:type="spellStart"/>
        <w:r>
          <w:t>yield_context</w:t>
        </w:r>
        <w:proofErr w:type="spellEnd"/>
        <w:r>
          <w:t xml:space="preserve"> &amp;yield,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</w:t>
        </w:r>
        <w:proofErr w:type="spellStart"/>
        <w:r>
          <w:t>dstEId</w:t>
        </w:r>
        <w:proofErr w:type="spellEnd"/>
        <w:r>
          <w:t xml:space="preserve">, const uint8_t </w:t>
        </w:r>
        <w:proofErr w:type="spellStart"/>
        <w:r>
          <w:t>msgTag</w:t>
        </w:r>
        <w:proofErr w:type="spellEnd"/>
        <w:r>
          <w:t xml:space="preserve">, const bool </w:t>
        </w:r>
        <w:proofErr w:type="spellStart"/>
        <w:r>
          <w:t>tagOwner</w:t>
        </w:r>
        <w:proofErr w:type="spellEnd"/>
        <w:r>
          <w:t xml:space="preserve">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ByteArray</w:t>
        </w:r>
        <w:proofErr w:type="spellEnd"/>
        <w:r>
          <w:t xml:space="preserve"> &amp;request)</w:t>
        </w:r>
      </w:ins>
    </w:p>
    <w:p w14:paraId="3DEB4365" w14:textId="77777777" w:rsidR="00227738" w:rsidRDefault="00227738" w:rsidP="00227738">
      <w:pPr>
        <w:pStyle w:val="ListContinue1"/>
        <w:rPr>
          <w:ins w:id="349" w:author="JoyceChen [陳曉慧]" w:date="2022-05-03T10:27:00Z"/>
          <w:i/>
          <w:iCs/>
        </w:rPr>
      </w:pPr>
      <w:ins w:id="350" w:author="JoyceChen [陳曉慧]" w:date="2022-05-03T10:27:00Z">
        <w:r>
          <w:rPr>
            <w:i/>
            <w:iCs/>
          </w:rPr>
          <w:t xml:space="preserve">Send MCTP request to </w:t>
        </w:r>
        <w:proofErr w:type="spellStart"/>
        <w:r>
          <w:rPr>
            <w:i/>
            <w:iCs/>
          </w:rPr>
          <w:t>dstEId</w:t>
        </w:r>
        <w:proofErr w:type="spellEnd"/>
        <w:r>
          <w:rPr>
            <w:i/>
            <w:iCs/>
          </w:rPr>
          <w:t xml:space="preserve"> and receive status of send operation through SPDM. </w:t>
        </w:r>
      </w:ins>
    </w:p>
    <w:p w14:paraId="05854E24" w14:textId="77777777" w:rsidR="00227738" w:rsidRDefault="00227738" w:rsidP="00227738">
      <w:pPr>
        <w:pStyle w:val="ListContinue1"/>
        <w:rPr>
          <w:ins w:id="351" w:author="JoyceChen [陳曉慧]" w:date="2022-05-03T10:27:00Z"/>
        </w:rPr>
      </w:pPr>
    </w:p>
    <w:p w14:paraId="66136363" w14:textId="77777777" w:rsidR="00227738" w:rsidRDefault="00227738" w:rsidP="00227738">
      <w:pPr>
        <w:pStyle w:val="ListBullet0"/>
        <w:numPr>
          <w:ilvl w:val="0"/>
          <w:numId w:val="14"/>
        </w:numPr>
        <w:tabs>
          <w:tab w:val="clear" w:pos="841"/>
          <w:tab w:val="num" w:pos="360"/>
        </w:tabs>
        <w:ind w:leftChars="0" w:left="360" w:firstLineChars="0"/>
        <w:rPr>
          <w:ins w:id="352" w:author="JoyceChen [陳曉慧]" w:date="2022-05-03T10:27:00Z"/>
        </w:rPr>
      </w:pPr>
      <w:ins w:id="353" w:author="JoyceChen [陳曉慧]" w:date="2022-05-03T10:27:00Z">
        <w:r>
          <w:t xml:space="preserve">void </w:t>
        </w:r>
        <w:proofErr w:type="spellStart"/>
        <w:r>
          <w:rPr>
            <w:b/>
            <w:bCs/>
          </w:rPr>
          <w:t>sendReceiveAsync</w:t>
        </w:r>
        <w:proofErr w:type="spellEnd"/>
        <w:r>
          <w:t xml:space="preserve"> (</w:t>
        </w:r>
        <w:proofErr w:type="spellStart"/>
        <w:r>
          <w:t>ReceiveCallback</w:t>
        </w:r>
        <w:proofErr w:type="spellEnd"/>
        <w:r>
          <w:t xml:space="preserve"> </w:t>
        </w:r>
        <w:proofErr w:type="spellStart"/>
        <w:r>
          <w:t>receiveCb</w:t>
        </w:r>
        <w:proofErr w:type="spellEnd"/>
        <w:r>
          <w:t xml:space="preserve">, </w:t>
        </w:r>
        <w:proofErr w:type="spellStart"/>
        <w:proofErr w:type="gramStart"/>
        <w:r>
          <w:t>mctpw</w:t>
        </w:r>
        <w:proofErr w:type="spellEnd"/>
        <w:r>
          <w:t>::</w:t>
        </w:r>
        <w:proofErr w:type="spellStart"/>
        <w:proofErr w:type="gramEnd"/>
        <w:r>
          <w:t>eid_t</w:t>
        </w:r>
        <w:proofErr w:type="spellEnd"/>
        <w:r>
          <w:t xml:space="preserve"> </w:t>
        </w:r>
        <w:proofErr w:type="spellStart"/>
        <w:r>
          <w:t>dstEId</w:t>
        </w:r>
        <w:proofErr w:type="spellEnd"/>
        <w:r>
          <w:t xml:space="preserve">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ByteArray</w:t>
        </w:r>
        <w:proofErr w:type="spellEnd"/>
        <w:r>
          <w:t xml:space="preserve"> &amp;request, std::chrono::milliseconds timeout)</w:t>
        </w:r>
      </w:ins>
    </w:p>
    <w:p w14:paraId="10D8C288" w14:textId="77777777" w:rsidR="00227738" w:rsidRDefault="00227738" w:rsidP="00227738">
      <w:pPr>
        <w:pStyle w:val="ListContinue1"/>
        <w:rPr>
          <w:ins w:id="354" w:author="JoyceChen [陳曉慧]" w:date="2022-05-03T10:27:00Z"/>
          <w:i/>
          <w:iCs/>
        </w:rPr>
      </w:pPr>
      <w:ins w:id="355" w:author="JoyceChen [陳曉慧]" w:date="2022-05-03T10:27:00Z">
        <w:r>
          <w:rPr>
            <w:i/>
            <w:iCs/>
          </w:rPr>
          <w:t xml:space="preserve">Send request to </w:t>
        </w:r>
        <w:proofErr w:type="spellStart"/>
        <w:r>
          <w:rPr>
            <w:i/>
            <w:iCs/>
          </w:rPr>
          <w:t>dstEId</w:t>
        </w:r>
        <w:proofErr w:type="spellEnd"/>
        <w:r>
          <w:rPr>
            <w:i/>
            <w:iCs/>
          </w:rPr>
          <w:t xml:space="preserve"> and receive response asynchronously in </w:t>
        </w:r>
        <w:proofErr w:type="spellStart"/>
        <w:r>
          <w:rPr>
            <w:i/>
            <w:iCs/>
          </w:rPr>
          <w:t>receiveCb</w:t>
        </w:r>
        <w:proofErr w:type="spellEnd"/>
        <w:r>
          <w:rPr>
            <w:i/>
            <w:iCs/>
          </w:rPr>
          <w:t xml:space="preserve"> through SPDM. </w:t>
        </w:r>
      </w:ins>
    </w:p>
    <w:p w14:paraId="66AB8EA8" w14:textId="77777777" w:rsidR="00227738" w:rsidRDefault="00227738" w:rsidP="00227738">
      <w:pPr>
        <w:pStyle w:val="ListContinue1"/>
        <w:rPr>
          <w:ins w:id="356" w:author="JoyceChen [陳曉慧]" w:date="2022-05-03T10:27:00Z"/>
        </w:rPr>
      </w:pPr>
    </w:p>
    <w:p w14:paraId="5E8CA629" w14:textId="77777777" w:rsidR="00227738" w:rsidRDefault="00227738" w:rsidP="00227738">
      <w:pPr>
        <w:pStyle w:val="ListBullet0"/>
        <w:numPr>
          <w:ilvl w:val="0"/>
          <w:numId w:val="14"/>
        </w:numPr>
        <w:tabs>
          <w:tab w:val="clear" w:pos="841"/>
          <w:tab w:val="num" w:pos="360"/>
        </w:tabs>
        <w:ind w:leftChars="0" w:left="360" w:firstLineChars="0"/>
        <w:rPr>
          <w:ins w:id="357" w:author="JoyceChen [陳曉慧]" w:date="2022-05-03T10:27:00Z"/>
        </w:rPr>
      </w:pPr>
      <w:proofErr w:type="gramStart"/>
      <w:ins w:id="358" w:author="JoyceChen [陳曉慧]" w:date="2022-05-03T10:27:00Z">
        <w:r>
          <w:t>std::</w:t>
        </w:r>
        <w:proofErr w:type="gramEnd"/>
        <w:r>
          <w:t>pair&lt; boost::system::</w:t>
        </w:r>
        <w:proofErr w:type="spellStart"/>
        <w:r>
          <w:t>error_code</w:t>
        </w:r>
        <w:proofErr w:type="spellEnd"/>
        <w:r>
          <w:t xml:space="preserve">,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ByteArray</w:t>
        </w:r>
        <w:proofErr w:type="spellEnd"/>
        <w:r>
          <w:t xml:space="preserve"> &gt; </w:t>
        </w:r>
        <w:proofErr w:type="spellStart"/>
        <w:r>
          <w:rPr>
            <w:b/>
            <w:bCs/>
          </w:rPr>
          <w:t>sendReceiveYield</w:t>
        </w:r>
        <w:proofErr w:type="spellEnd"/>
        <w:r>
          <w:t xml:space="preserve"> (boost::</w:t>
        </w:r>
        <w:proofErr w:type="spellStart"/>
        <w:r>
          <w:t>asio</w:t>
        </w:r>
        <w:proofErr w:type="spellEnd"/>
        <w:r>
          <w:t>::</w:t>
        </w:r>
        <w:proofErr w:type="spellStart"/>
        <w:r>
          <w:t>yield_context</w:t>
        </w:r>
        <w:proofErr w:type="spellEnd"/>
        <w:r>
          <w:t xml:space="preserve"> yield,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eid_t</w:t>
        </w:r>
        <w:proofErr w:type="spellEnd"/>
        <w:r>
          <w:t xml:space="preserve"> </w:t>
        </w:r>
        <w:proofErr w:type="spellStart"/>
        <w:r>
          <w:t>dstEId</w:t>
        </w:r>
        <w:proofErr w:type="spellEnd"/>
        <w:r>
          <w:t xml:space="preserve">, const </w:t>
        </w:r>
        <w:proofErr w:type="spellStart"/>
        <w:r>
          <w:t>mctpw</w:t>
        </w:r>
        <w:proofErr w:type="spellEnd"/>
        <w:r>
          <w:t>::</w:t>
        </w:r>
        <w:proofErr w:type="spellStart"/>
        <w:r>
          <w:t>ByteArray</w:t>
        </w:r>
        <w:proofErr w:type="spellEnd"/>
        <w:r>
          <w:t xml:space="preserve"> &amp;request, std::chrono::milliseconds timeout)</w:t>
        </w:r>
      </w:ins>
    </w:p>
    <w:p w14:paraId="54CF58A5" w14:textId="77777777" w:rsidR="00227738" w:rsidRDefault="00227738" w:rsidP="00227738">
      <w:pPr>
        <w:pStyle w:val="ListContinue1"/>
        <w:rPr>
          <w:ins w:id="359" w:author="JoyceChen [陳曉慧]" w:date="2022-05-03T10:27:00Z"/>
          <w:i/>
          <w:iCs/>
        </w:rPr>
      </w:pPr>
      <w:ins w:id="360" w:author="JoyceChen [陳曉慧]" w:date="2022-05-03T10:27:00Z">
        <w:r>
          <w:rPr>
            <w:i/>
            <w:iCs/>
          </w:rPr>
          <w:t xml:space="preserve">Send request to </w:t>
        </w:r>
        <w:proofErr w:type="spellStart"/>
        <w:r>
          <w:rPr>
            <w:i/>
            <w:iCs/>
          </w:rPr>
          <w:t>dstEId</w:t>
        </w:r>
        <w:proofErr w:type="spellEnd"/>
        <w:r>
          <w:rPr>
            <w:i/>
            <w:iCs/>
          </w:rPr>
          <w:t xml:space="preserve"> and receive response using </w:t>
        </w:r>
        <w:proofErr w:type="spellStart"/>
        <w:r>
          <w:rPr>
            <w:i/>
            <w:iCs/>
          </w:rPr>
          <w:t>yield_context</w:t>
        </w:r>
        <w:proofErr w:type="spellEnd"/>
        <w:r>
          <w:rPr>
            <w:i/>
            <w:iCs/>
          </w:rPr>
          <w:t xml:space="preserve"> </w:t>
        </w:r>
        <w:proofErr w:type="spellStart"/>
        <w:r>
          <w:rPr>
            <w:i/>
            <w:iCs/>
          </w:rPr>
          <w:t>throught</w:t>
        </w:r>
        <w:proofErr w:type="spellEnd"/>
        <w:r>
          <w:rPr>
            <w:i/>
            <w:iCs/>
          </w:rPr>
          <w:t xml:space="preserve"> SPDM. </w:t>
        </w:r>
      </w:ins>
    </w:p>
    <w:p w14:paraId="3188A568" w14:textId="77777777" w:rsidR="00227738" w:rsidRDefault="00227738" w:rsidP="00227738">
      <w:pPr>
        <w:pStyle w:val="ListContinue1"/>
        <w:rPr>
          <w:ins w:id="361" w:author="JoyceChen [陳曉慧]" w:date="2022-05-03T10:27:00Z"/>
        </w:rPr>
      </w:pPr>
    </w:p>
    <w:p w14:paraId="19113D29" w14:textId="368FC093" w:rsidR="00227738" w:rsidRDefault="00227738" w:rsidP="00227738">
      <w:pPr>
        <w:pStyle w:val="30"/>
        <w:rPr>
          <w:ins w:id="362" w:author="JoyceChen [陳曉慧]" w:date="2022-05-03T10:27:00Z"/>
        </w:rPr>
      </w:pPr>
      <w:bookmarkStart w:id="363" w:name="_Toc102500421"/>
      <w:ins w:id="364" w:author="JoyceChen [陳曉慧]" w:date="2022-05-03T10:27:00Z">
        <w:r>
          <w:t>Constructor &amp; Destructor</w:t>
        </w:r>
        <w:bookmarkEnd w:id="363"/>
        <w:r>
          <w:t xml:space="preserve"> </w:t>
        </w:r>
      </w:ins>
    </w:p>
    <w:p w14:paraId="45641FCB" w14:textId="77777777" w:rsidR="00227738" w:rsidRPr="00026F65" w:rsidRDefault="00227738">
      <w:pPr>
        <w:rPr>
          <w:ins w:id="365" w:author="JoyceChen [陳曉慧]" w:date="2022-05-03T10:27:00Z"/>
          <w:b/>
          <w:bCs/>
          <w:sz w:val="28"/>
          <w:szCs w:val="28"/>
          <w:rPrChange w:id="366" w:author="JoyceChen [陳曉慧]" w:date="2022-05-03T10:39:00Z">
            <w:rPr>
              <w:ins w:id="367" w:author="JoyceChen [陳曉慧]" w:date="2022-05-03T10:27:00Z"/>
            </w:rPr>
          </w:rPrChange>
        </w:rPr>
        <w:pPrChange w:id="368" w:author="JoyceChen [陳曉慧]" w:date="2022-05-03T10:38:00Z">
          <w:pPr>
            <w:pStyle w:val="4"/>
          </w:pPr>
        </w:pPrChange>
      </w:pPr>
      <w:ins w:id="369" w:author="JoyceChen [陳曉慧]" w:date="2022-05-03T10:27:00Z">
        <w:r w:rsidRPr="00026F65">
          <w:rPr>
            <w:b/>
            <w:bCs/>
            <w:sz w:val="28"/>
            <w:szCs w:val="28"/>
            <w:rPrChange w:id="370" w:author="JoyceChen [陳曉慧]" w:date="2022-05-03T10:39:00Z">
              <w:rPr>
                <w:szCs w:val="24"/>
              </w:rPr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371" w:author="JoyceChen [陳曉慧]" w:date="2022-05-03T10:39:00Z">
              <w:rPr>
                <w:szCs w:val="24"/>
              </w:rPr>
            </w:rPrChange>
          </w:rPr>
          <w:instrText>xe "SPDMAPPLib:SPDMAPPLib"</w:instrText>
        </w:r>
        <w:r w:rsidRPr="00026F65">
          <w:rPr>
            <w:b/>
            <w:bCs/>
            <w:sz w:val="28"/>
            <w:szCs w:val="28"/>
            <w:rPrChange w:id="372" w:author="JoyceChen [陳曉慧]" w:date="2022-05-03T10:39:00Z">
              <w:rPr>
                <w:szCs w:val="24"/>
              </w:rPr>
            </w:rPrChange>
          </w:rPr>
          <w:fldChar w:fldCharType="end"/>
        </w:r>
        <w:r w:rsidRPr="00026F65">
          <w:rPr>
            <w:b/>
            <w:bCs/>
            <w:sz w:val="28"/>
            <w:szCs w:val="28"/>
            <w:rPrChange w:id="373" w:author="JoyceChen [陳曉慧]" w:date="2022-05-03T10:39:00Z">
              <w:rPr>
                <w:szCs w:val="24"/>
              </w:rPr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374" w:author="JoyceChen [陳曉慧]" w:date="2022-05-03T10:39:00Z">
              <w:rPr>
                <w:szCs w:val="24"/>
              </w:rPr>
            </w:rPrChange>
          </w:rPr>
          <w:instrText>xe "SPDMAPPLib:SPDMAPPLib"</w:instrText>
        </w:r>
        <w:r w:rsidRPr="00026F65">
          <w:rPr>
            <w:b/>
            <w:bCs/>
            <w:sz w:val="28"/>
            <w:szCs w:val="28"/>
            <w:rPrChange w:id="375" w:author="JoyceChen [陳曉慧]" w:date="2022-05-03T10:39:00Z">
              <w:rPr>
                <w:szCs w:val="24"/>
              </w:rPr>
            </w:rPrChange>
          </w:rPr>
          <w:fldChar w:fldCharType="end"/>
        </w:r>
        <w:proofErr w:type="spellStart"/>
        <w:proofErr w:type="gramStart"/>
        <w:r w:rsidRPr="00026F65">
          <w:rPr>
            <w:b/>
            <w:bCs/>
            <w:sz w:val="28"/>
            <w:szCs w:val="28"/>
            <w:rPrChange w:id="376" w:author="JoyceChen [陳曉慧]" w:date="2022-05-03T10:39:00Z">
              <w:rPr>
                <w:szCs w:val="24"/>
              </w:rPr>
            </w:rPrChange>
          </w:rPr>
          <w:t>SPDMAPPLib</w:t>
        </w:r>
        <w:proofErr w:type="spellEnd"/>
        <w:r w:rsidRPr="00026F65">
          <w:rPr>
            <w:b/>
            <w:bCs/>
            <w:sz w:val="28"/>
            <w:szCs w:val="28"/>
            <w:rPrChange w:id="377" w:author="JoyceChen [陳曉慧]" w:date="2022-05-03T10:39:00Z">
              <w:rPr>
                <w:szCs w:val="24"/>
              </w:rPr>
            </w:rPrChange>
          </w:rPr>
          <w:t>::</w:t>
        </w:r>
        <w:proofErr w:type="spellStart"/>
        <w:proofErr w:type="gramEnd"/>
        <w:r w:rsidRPr="00026F65">
          <w:rPr>
            <w:b/>
            <w:bCs/>
            <w:sz w:val="28"/>
            <w:szCs w:val="28"/>
            <w:rPrChange w:id="378" w:author="JoyceChen [陳曉慧]" w:date="2022-05-03T10:39:00Z">
              <w:rPr>
                <w:szCs w:val="24"/>
              </w:rPr>
            </w:rPrChange>
          </w:rPr>
          <w:t>SPDMAPPLib</w:t>
        </w:r>
        <w:proofErr w:type="spellEnd"/>
        <w:r w:rsidRPr="00026F65">
          <w:rPr>
            <w:b/>
            <w:bCs/>
            <w:sz w:val="28"/>
            <w:szCs w:val="28"/>
            <w:rPrChange w:id="379" w:author="JoyceChen [陳曉慧]" w:date="2022-05-03T10:39:00Z">
              <w:rPr>
                <w:szCs w:val="24"/>
              </w:rPr>
            </w:rPrChange>
          </w:rPr>
          <w:t xml:space="preserve"> (boost::</w:t>
        </w:r>
        <w:proofErr w:type="spellStart"/>
        <w:r w:rsidRPr="00026F65">
          <w:rPr>
            <w:b/>
            <w:bCs/>
            <w:sz w:val="28"/>
            <w:szCs w:val="28"/>
            <w:rPrChange w:id="380" w:author="JoyceChen [陳曉慧]" w:date="2022-05-03T10:39:00Z">
              <w:rPr>
                <w:szCs w:val="24"/>
              </w:rPr>
            </w:rPrChange>
          </w:rPr>
          <w:t>asio</w:t>
        </w:r>
        <w:proofErr w:type="spellEnd"/>
        <w:r w:rsidRPr="00026F65">
          <w:rPr>
            <w:b/>
            <w:bCs/>
            <w:sz w:val="28"/>
            <w:szCs w:val="28"/>
            <w:rPrChange w:id="381" w:author="JoyceChen [陳曉慧]" w:date="2022-05-03T10:39:00Z">
              <w:rPr>
                <w:szCs w:val="24"/>
              </w:rPr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382" w:author="JoyceChen [陳曉慧]" w:date="2022-05-03T10:39:00Z">
              <w:rPr>
                <w:szCs w:val="24"/>
              </w:rPr>
            </w:rPrChange>
          </w:rPr>
          <w:t>io_context</w:t>
        </w:r>
        <w:proofErr w:type="spellEnd"/>
        <w:r w:rsidRPr="00026F65">
          <w:rPr>
            <w:b/>
            <w:bCs/>
            <w:sz w:val="28"/>
            <w:szCs w:val="28"/>
            <w:rPrChange w:id="383" w:author="JoyceChen [陳曉慧]" w:date="2022-05-03T10:39:00Z">
              <w:rPr>
                <w:szCs w:val="24"/>
              </w:rPr>
            </w:rPrChange>
          </w:rPr>
          <w:t xml:space="preserve"> &amp;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384" w:author="JoyceChen [陳曉慧]" w:date="2022-05-03T10:39:00Z">
              <w:rPr>
                <w:i/>
                <w:iCs/>
                <w:szCs w:val="24"/>
              </w:rPr>
            </w:rPrChange>
          </w:rPr>
          <w:t>ioContext</w:t>
        </w:r>
        <w:proofErr w:type="spellEnd"/>
        <w:r w:rsidRPr="00026F65">
          <w:rPr>
            <w:b/>
            <w:bCs/>
            <w:sz w:val="28"/>
            <w:szCs w:val="28"/>
            <w:rPrChange w:id="385" w:author="JoyceChen [陳曉慧]" w:date="2022-05-03T10:39:00Z">
              <w:rPr>
                <w:szCs w:val="24"/>
              </w:rPr>
            </w:rPrChange>
          </w:rPr>
          <w:t xml:space="preserve">, const </w:t>
        </w:r>
        <w:proofErr w:type="spellStart"/>
        <w:r w:rsidRPr="00026F65">
          <w:rPr>
            <w:b/>
            <w:bCs/>
            <w:sz w:val="28"/>
            <w:szCs w:val="28"/>
            <w:rPrChange w:id="386" w:author="JoyceChen [陳曉慧]" w:date="2022-05-03T10:39:00Z">
              <w:rPr>
                <w:szCs w:val="24"/>
              </w:rPr>
            </w:rPrChange>
          </w:rPr>
          <w:t>mctpw</w:t>
        </w:r>
        <w:proofErr w:type="spellEnd"/>
        <w:r w:rsidRPr="00026F65">
          <w:rPr>
            <w:b/>
            <w:bCs/>
            <w:sz w:val="28"/>
            <w:szCs w:val="28"/>
            <w:rPrChange w:id="387" w:author="JoyceChen [陳曉慧]" w:date="2022-05-03T10:39:00Z">
              <w:rPr>
                <w:szCs w:val="24"/>
              </w:rPr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388" w:author="JoyceChen [陳曉慧]" w:date="2022-05-03T10:39:00Z">
              <w:rPr>
                <w:szCs w:val="24"/>
              </w:rPr>
            </w:rPrChange>
          </w:rPr>
          <w:t>ReconfigurationCallback</w:t>
        </w:r>
        <w:proofErr w:type="spellEnd"/>
        <w:r w:rsidRPr="00026F65">
          <w:rPr>
            <w:b/>
            <w:bCs/>
            <w:sz w:val="28"/>
            <w:szCs w:val="28"/>
            <w:rPrChange w:id="389" w:author="JoyceChen [陳曉慧]" w:date="2022-05-03T10:39:00Z">
              <w:rPr>
                <w:szCs w:val="24"/>
              </w:rPr>
            </w:rPrChange>
          </w:rPr>
          <w:t xml:space="preserve"> &amp;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390" w:author="JoyceChen [陳曉慧]" w:date="2022-05-03T10:39:00Z">
              <w:rPr>
                <w:i/>
                <w:iCs/>
              </w:rPr>
            </w:rPrChange>
          </w:rPr>
          <w:t>networkChangeCb</w:t>
        </w:r>
        <w:proofErr w:type="spellEnd"/>
        <w:r w:rsidRPr="00026F65">
          <w:rPr>
            <w:b/>
            <w:bCs/>
            <w:sz w:val="28"/>
            <w:szCs w:val="28"/>
            <w:rPrChange w:id="391" w:author="JoyceChen [陳曉慧]" w:date="2022-05-03T10:39:00Z">
              <w:rPr/>
            </w:rPrChange>
          </w:rPr>
          <w:t xml:space="preserve">, const </w:t>
        </w:r>
        <w:proofErr w:type="spellStart"/>
        <w:r w:rsidRPr="00026F65">
          <w:rPr>
            <w:b/>
            <w:bCs/>
            <w:sz w:val="28"/>
            <w:szCs w:val="28"/>
            <w:rPrChange w:id="392" w:author="JoyceChen [陳曉慧]" w:date="2022-05-03T10:39:00Z">
              <w:rPr/>
            </w:rPrChange>
          </w:rPr>
          <w:t>mctpw</w:t>
        </w:r>
        <w:proofErr w:type="spellEnd"/>
        <w:r w:rsidRPr="00026F65">
          <w:rPr>
            <w:b/>
            <w:bCs/>
            <w:sz w:val="28"/>
            <w:szCs w:val="28"/>
            <w:rPrChange w:id="393" w:author="JoyceChen [陳曉慧]" w:date="2022-05-03T10:39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394" w:author="JoyceChen [陳曉慧]" w:date="2022-05-03T10:39:00Z">
              <w:rPr/>
            </w:rPrChange>
          </w:rPr>
          <w:t>ReceiveMessageCallback</w:t>
        </w:r>
        <w:proofErr w:type="spellEnd"/>
        <w:r w:rsidRPr="00026F65">
          <w:rPr>
            <w:b/>
            <w:bCs/>
            <w:sz w:val="28"/>
            <w:szCs w:val="28"/>
            <w:rPrChange w:id="395" w:author="JoyceChen [陳曉慧]" w:date="2022-05-03T10:39:00Z">
              <w:rPr/>
            </w:rPrChange>
          </w:rPr>
          <w:t xml:space="preserve"> &amp;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396" w:author="JoyceChen [陳曉慧]" w:date="2022-05-03T10:39:00Z">
              <w:rPr>
                <w:i/>
                <w:iCs/>
              </w:rPr>
            </w:rPrChange>
          </w:rPr>
          <w:t>rxCb</w:t>
        </w:r>
        <w:proofErr w:type="spellEnd"/>
        <w:r w:rsidRPr="00026F65">
          <w:rPr>
            <w:b/>
            <w:bCs/>
            <w:sz w:val="28"/>
            <w:szCs w:val="28"/>
            <w:rPrChange w:id="397" w:author="JoyceChen [陳曉慧]" w:date="2022-05-03T10:39:00Z">
              <w:rPr/>
            </w:rPrChange>
          </w:rPr>
          <w:t>)</w:t>
        </w:r>
      </w:ins>
    </w:p>
    <w:p w14:paraId="2D2476AE" w14:textId="77777777" w:rsidR="00227738" w:rsidRDefault="00227738" w:rsidP="00227738">
      <w:pPr>
        <w:pStyle w:val="ListContinue1"/>
        <w:rPr>
          <w:ins w:id="398" w:author="JoyceChen [陳曉慧]" w:date="2022-05-03T10:27:00Z"/>
        </w:rPr>
      </w:pPr>
      <w:bookmarkStart w:id="399" w:name="AAAAAAAAAC"/>
      <w:bookmarkEnd w:id="399"/>
    </w:p>
    <w:p w14:paraId="6AE9B312" w14:textId="77777777" w:rsidR="00227738" w:rsidRDefault="00227738" w:rsidP="00227738">
      <w:pPr>
        <w:pStyle w:val="ListContinue1"/>
        <w:rPr>
          <w:ins w:id="400" w:author="JoyceChen [陳曉慧]" w:date="2022-05-03T10:27:00Z"/>
        </w:rPr>
      </w:pPr>
      <w:ins w:id="401" w:author="JoyceChen [陳曉慧]" w:date="2022-05-03T10:27:00Z">
        <w:r>
          <w:t xml:space="preserve">Construct a new </w:t>
        </w:r>
        <w:proofErr w:type="spellStart"/>
        <w:r>
          <w:rPr>
            <w:b/>
            <w:bCs/>
          </w:rPr>
          <w:t>SPDMAPPLib</w:t>
        </w:r>
        <w:proofErr w:type="spellEnd"/>
        <w:r>
          <w:t xml:space="preserve"> object. </w:t>
        </w:r>
      </w:ins>
    </w:p>
    <w:p w14:paraId="2287ACC8" w14:textId="77777777" w:rsidR="00227738" w:rsidRDefault="00227738" w:rsidP="00227738">
      <w:pPr>
        <w:pStyle w:val="BodyText"/>
        <w:adjustRightInd/>
        <w:ind w:left="360"/>
        <w:rPr>
          <w:ins w:id="402" w:author="JoyceChen [陳曉慧]" w:date="2022-05-03T10:27:00Z"/>
        </w:rPr>
      </w:pPr>
    </w:p>
    <w:p w14:paraId="49FC3638" w14:textId="77777777" w:rsidR="00227738" w:rsidRPr="00026F65" w:rsidRDefault="00227738">
      <w:pPr>
        <w:pStyle w:val="a3"/>
        <w:numPr>
          <w:ilvl w:val="0"/>
          <w:numId w:val="15"/>
        </w:numPr>
        <w:ind w:leftChars="0"/>
        <w:rPr>
          <w:ins w:id="403" w:author="JoyceChen [陳曉慧]" w:date="2022-05-03T10:27:00Z"/>
          <w:szCs w:val="24"/>
        </w:rPr>
        <w:pPrChange w:id="404" w:author="JoyceChen [陳曉慧]" w:date="2022-05-03T10:38:00Z">
          <w:pPr>
            <w:pStyle w:val="5"/>
            <w:ind w:left="480"/>
            <w:jc w:val="both"/>
          </w:pPr>
        </w:pPrChange>
      </w:pPr>
      <w:ins w:id="405" w:author="JoyceChen [陳曉慧]" w:date="2022-05-03T10:27:00Z">
        <w:r w:rsidRPr="00026F65">
          <w:rPr>
            <w:szCs w:val="24"/>
          </w:rPr>
          <w:t>Parameters</w:t>
        </w:r>
      </w:ins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27738" w14:paraId="5F857A75" w14:textId="77777777" w:rsidTr="00B83BEC">
        <w:trPr>
          <w:ins w:id="406" w:author="JoyceChen [陳曉慧]" w:date="2022-05-03T10:27:00Z"/>
        </w:trPr>
        <w:tc>
          <w:tcPr>
            <w:tcW w:w="1761" w:type="dxa"/>
          </w:tcPr>
          <w:p w14:paraId="6BB8D9B5" w14:textId="77777777" w:rsidR="00227738" w:rsidRDefault="00227738" w:rsidP="00B83BEC">
            <w:pPr>
              <w:rPr>
                <w:ins w:id="407" w:author="JoyceChen [陳曉慧]" w:date="2022-05-03T10:27:00Z"/>
              </w:rPr>
            </w:pPr>
            <w:proofErr w:type="spellStart"/>
            <w:ins w:id="408" w:author="JoyceChen [陳曉慧]" w:date="2022-05-03T10:27:00Z">
              <w:r>
                <w:rPr>
                  <w:i/>
                  <w:iCs/>
                </w:rPr>
                <w:t>ioContext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2D84ED04" w14:textId="77777777" w:rsidR="00227738" w:rsidRDefault="00227738" w:rsidP="00B83BEC">
            <w:pPr>
              <w:rPr>
                <w:ins w:id="409" w:author="JoyceChen [陳曉慧]" w:date="2022-05-03T10:27:00Z"/>
              </w:rPr>
            </w:pPr>
            <w:ins w:id="410" w:author="JoyceChen [陳曉慧]" w:date="2022-05-03T10:27:00Z">
              <w:r>
                <w:t xml:space="preserve">boost </w:t>
              </w:r>
              <w:proofErr w:type="spellStart"/>
              <w:r>
                <w:t>io_context</w:t>
              </w:r>
              <w:proofErr w:type="spellEnd"/>
              <w:r>
                <w:t xml:space="preserve"> object. Usable if invoker is </w:t>
              </w:r>
              <w:proofErr w:type="gramStart"/>
              <w:r>
                <w:t>an</w:t>
              </w:r>
              <w:proofErr w:type="gramEnd"/>
              <w:r>
                <w:t xml:space="preserve"> </w:t>
              </w:r>
              <w:proofErr w:type="spellStart"/>
              <w:r>
                <w:t>sdbus</w:t>
              </w:r>
              <w:proofErr w:type="spellEnd"/>
              <w:r>
                <w:t xml:space="preserve"> unaware app. </w:t>
              </w:r>
            </w:ins>
          </w:p>
        </w:tc>
      </w:tr>
      <w:tr w:rsidR="00227738" w14:paraId="1E4200CF" w14:textId="77777777" w:rsidTr="00B83BEC">
        <w:trPr>
          <w:ins w:id="411" w:author="JoyceChen [陳曉慧]" w:date="2022-05-03T10:27:00Z"/>
        </w:trPr>
        <w:tc>
          <w:tcPr>
            <w:tcW w:w="1761" w:type="dxa"/>
          </w:tcPr>
          <w:p w14:paraId="1EB7C9B3" w14:textId="77777777" w:rsidR="00227738" w:rsidRDefault="00227738" w:rsidP="00B83BEC">
            <w:pPr>
              <w:rPr>
                <w:ins w:id="412" w:author="JoyceChen [陳曉慧]" w:date="2022-05-03T10:27:00Z"/>
              </w:rPr>
            </w:pPr>
            <w:proofErr w:type="spellStart"/>
            <w:ins w:id="413" w:author="JoyceChen [陳曉慧]" w:date="2022-05-03T10:27:00Z">
              <w:r>
                <w:rPr>
                  <w:i/>
                  <w:iCs/>
                </w:rPr>
                <w:t>networkChangeCb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0BC1A0C9" w14:textId="77777777" w:rsidR="00227738" w:rsidRDefault="00227738" w:rsidP="00B83BEC">
            <w:pPr>
              <w:rPr>
                <w:ins w:id="414" w:author="JoyceChen [陳曉慧]" w:date="2022-05-03T10:27:00Z"/>
              </w:rPr>
            </w:pPr>
            <w:ins w:id="415" w:author="JoyceChen [陳曉慧]" w:date="2022-05-03T10:27:00Z">
              <w:r>
                <w:t xml:space="preserve">Callback to be executed when a network change occurs in the system. For </w:t>
              </w:r>
              <w:proofErr w:type="gramStart"/>
              <w:r>
                <w:t>example</w:t>
              </w:r>
              <w:proofErr w:type="gramEnd"/>
              <w:r>
                <w:t xml:space="preserve"> a new device is inserted or removed </w:t>
              </w:r>
              <w:proofErr w:type="spellStart"/>
              <w:r>
                <w:t>etc</w:t>
              </w:r>
              <w:proofErr w:type="spellEnd"/>
              <w:r>
                <w:t xml:space="preserve"> </w:t>
              </w:r>
            </w:ins>
          </w:p>
        </w:tc>
      </w:tr>
      <w:tr w:rsidR="00227738" w14:paraId="3B8706CF" w14:textId="77777777" w:rsidTr="00B83BEC">
        <w:trPr>
          <w:ins w:id="416" w:author="JoyceChen [陳曉慧]" w:date="2022-05-03T10:27:00Z"/>
        </w:trPr>
        <w:tc>
          <w:tcPr>
            <w:tcW w:w="1761" w:type="dxa"/>
          </w:tcPr>
          <w:p w14:paraId="6525CB1B" w14:textId="77777777" w:rsidR="00227738" w:rsidRDefault="00227738" w:rsidP="00B83BEC">
            <w:pPr>
              <w:rPr>
                <w:ins w:id="417" w:author="JoyceChen [陳曉慧]" w:date="2022-05-03T10:27:00Z"/>
              </w:rPr>
            </w:pPr>
            <w:proofErr w:type="spellStart"/>
            <w:ins w:id="418" w:author="JoyceChen [陳曉慧]" w:date="2022-05-03T10:27:00Z">
              <w:r>
                <w:rPr>
                  <w:i/>
                  <w:iCs/>
                </w:rPr>
                <w:t>rxCb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75EDB6B4" w14:textId="77777777" w:rsidR="00227738" w:rsidRDefault="00227738" w:rsidP="00B83BEC">
            <w:pPr>
              <w:rPr>
                <w:ins w:id="419" w:author="JoyceChen [陳曉慧]" w:date="2022-05-03T10:27:00Z"/>
              </w:rPr>
            </w:pPr>
            <w:ins w:id="420" w:author="JoyceChen [陳曉慧]" w:date="2022-05-03T10:27:00Z">
              <w:r>
                <w:t xml:space="preserve">Callback to be executed when new MCTP message is received. </w:t>
              </w:r>
            </w:ins>
          </w:p>
        </w:tc>
      </w:tr>
    </w:tbl>
    <w:p w14:paraId="6AEBD0BC" w14:textId="631B17A7" w:rsidR="00026F65" w:rsidRDefault="00026F65" w:rsidP="00026F65">
      <w:pPr>
        <w:rPr>
          <w:ins w:id="421" w:author="JoyceChen [陳曉慧]" w:date="2022-05-03T10:39:00Z"/>
        </w:rPr>
      </w:pPr>
    </w:p>
    <w:p w14:paraId="21675895" w14:textId="77777777" w:rsidR="00026F65" w:rsidRDefault="00026F65" w:rsidP="00026F65">
      <w:pPr>
        <w:rPr>
          <w:ins w:id="422" w:author="JoyceChen [陳曉慧]" w:date="2022-05-03T10:38:00Z"/>
        </w:rPr>
      </w:pPr>
    </w:p>
    <w:p w14:paraId="461D10EF" w14:textId="01EC8D0D" w:rsidR="00227738" w:rsidRPr="00026F65" w:rsidRDefault="00227738">
      <w:pPr>
        <w:rPr>
          <w:ins w:id="423" w:author="JoyceChen [陳曉慧]" w:date="2022-05-03T10:27:00Z"/>
          <w:b/>
          <w:bCs/>
          <w:sz w:val="28"/>
          <w:szCs w:val="28"/>
          <w:rPrChange w:id="424" w:author="JoyceChen [陳曉慧]" w:date="2022-05-03T10:39:00Z">
            <w:rPr>
              <w:ins w:id="425" w:author="JoyceChen [陳曉慧]" w:date="2022-05-03T10:27:00Z"/>
            </w:rPr>
          </w:rPrChange>
        </w:rPr>
        <w:pPrChange w:id="426" w:author="JoyceChen [陳曉慧]" w:date="2022-05-03T10:38:00Z">
          <w:pPr>
            <w:pStyle w:val="4"/>
          </w:pPr>
        </w:pPrChange>
      </w:pPr>
      <w:ins w:id="427" w:author="JoyceChen [陳曉慧]" w:date="2022-05-03T10:27:00Z">
        <w:r w:rsidRPr="00026F65">
          <w:rPr>
            <w:b/>
            <w:bCs/>
            <w:sz w:val="28"/>
            <w:szCs w:val="28"/>
            <w:rPrChange w:id="428" w:author="JoyceChen [陳曉慧]" w:date="2022-05-03T10:39:00Z">
              <w:rPr/>
            </w:rPrChange>
          </w:rPr>
          <w:lastRenderedPageBreak/>
          <w:fldChar w:fldCharType="begin"/>
        </w:r>
        <w:r w:rsidRPr="00026F65">
          <w:rPr>
            <w:b/>
            <w:bCs/>
            <w:sz w:val="28"/>
            <w:szCs w:val="28"/>
            <w:rPrChange w:id="429" w:author="JoyceChen [陳曉慧]" w:date="2022-05-03T10:39:00Z">
              <w:rPr/>
            </w:rPrChange>
          </w:rPr>
          <w:instrText>xe "SPDMAPPLib:SPDMAPPLib"</w:instrText>
        </w:r>
        <w:r w:rsidRPr="00026F65">
          <w:rPr>
            <w:b/>
            <w:bCs/>
            <w:sz w:val="28"/>
            <w:szCs w:val="28"/>
            <w:rPrChange w:id="430" w:author="JoyceChen [陳曉慧]" w:date="2022-05-03T10:39:00Z">
              <w:rPr/>
            </w:rPrChange>
          </w:rPr>
          <w:fldChar w:fldCharType="end"/>
        </w:r>
        <w:r w:rsidRPr="00026F65">
          <w:rPr>
            <w:b/>
            <w:bCs/>
            <w:sz w:val="28"/>
            <w:szCs w:val="28"/>
            <w:rPrChange w:id="431" w:author="JoyceChen [陳曉慧]" w:date="2022-05-03T10:39:00Z">
              <w:rPr/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432" w:author="JoyceChen [陳曉慧]" w:date="2022-05-03T10:39:00Z">
              <w:rPr/>
            </w:rPrChange>
          </w:rPr>
          <w:instrText>xe "SPDMAPPLib:SPDMAPPLib"</w:instrText>
        </w:r>
        <w:r w:rsidRPr="00026F65">
          <w:rPr>
            <w:b/>
            <w:bCs/>
            <w:sz w:val="28"/>
            <w:szCs w:val="28"/>
            <w:rPrChange w:id="433" w:author="JoyceChen [陳曉慧]" w:date="2022-05-03T10:39:00Z">
              <w:rPr/>
            </w:rPrChange>
          </w:rPr>
          <w:fldChar w:fldCharType="end"/>
        </w:r>
        <w:proofErr w:type="spellStart"/>
        <w:proofErr w:type="gramStart"/>
        <w:r w:rsidRPr="00026F65">
          <w:rPr>
            <w:b/>
            <w:bCs/>
            <w:sz w:val="28"/>
            <w:szCs w:val="28"/>
            <w:rPrChange w:id="434" w:author="JoyceChen [陳曉慧]" w:date="2022-05-03T10:39:00Z">
              <w:rPr/>
            </w:rPrChange>
          </w:rPr>
          <w:t>SPDMAPPLib</w:t>
        </w:r>
        <w:proofErr w:type="spellEnd"/>
        <w:r w:rsidRPr="00026F65">
          <w:rPr>
            <w:b/>
            <w:bCs/>
            <w:sz w:val="28"/>
            <w:szCs w:val="28"/>
            <w:rPrChange w:id="435" w:author="JoyceChen [陳曉慧]" w:date="2022-05-03T10:39:00Z">
              <w:rPr/>
            </w:rPrChange>
          </w:rPr>
          <w:t>::</w:t>
        </w:r>
        <w:proofErr w:type="spellStart"/>
        <w:proofErr w:type="gramEnd"/>
        <w:r w:rsidRPr="00026F65">
          <w:rPr>
            <w:b/>
            <w:bCs/>
            <w:sz w:val="28"/>
            <w:szCs w:val="28"/>
            <w:rPrChange w:id="436" w:author="JoyceChen [陳曉慧]" w:date="2022-05-03T10:39:00Z">
              <w:rPr/>
            </w:rPrChange>
          </w:rPr>
          <w:t>SPDMAPPLib</w:t>
        </w:r>
        <w:proofErr w:type="spellEnd"/>
        <w:r w:rsidRPr="00026F65">
          <w:rPr>
            <w:b/>
            <w:bCs/>
            <w:sz w:val="28"/>
            <w:szCs w:val="28"/>
            <w:rPrChange w:id="437" w:author="JoyceChen [陳曉慧]" w:date="2022-05-03T10:39:00Z">
              <w:rPr/>
            </w:rPrChange>
          </w:rPr>
          <w:t xml:space="preserve"> (std::</w:t>
        </w:r>
        <w:proofErr w:type="spellStart"/>
        <w:r w:rsidRPr="00026F65">
          <w:rPr>
            <w:b/>
            <w:bCs/>
            <w:sz w:val="28"/>
            <w:szCs w:val="28"/>
            <w:rPrChange w:id="438" w:author="JoyceChen [陳曉慧]" w:date="2022-05-03T10:39:00Z">
              <w:rPr/>
            </w:rPrChange>
          </w:rPr>
          <w:t>shared_ptr</w:t>
        </w:r>
        <w:proofErr w:type="spellEnd"/>
        <w:r w:rsidRPr="00026F65">
          <w:rPr>
            <w:b/>
            <w:bCs/>
            <w:sz w:val="28"/>
            <w:szCs w:val="28"/>
            <w:rPrChange w:id="439" w:author="JoyceChen [陳曉慧]" w:date="2022-05-03T10:39:00Z">
              <w:rPr/>
            </w:rPrChange>
          </w:rPr>
          <w:t xml:space="preserve">&lt; </w:t>
        </w:r>
        <w:proofErr w:type="spellStart"/>
        <w:r w:rsidRPr="00026F65">
          <w:rPr>
            <w:b/>
            <w:bCs/>
            <w:sz w:val="28"/>
            <w:szCs w:val="28"/>
            <w:rPrChange w:id="440" w:author="JoyceChen [陳曉慧]" w:date="2022-05-03T10:39:00Z">
              <w:rPr/>
            </w:rPrChange>
          </w:rPr>
          <w:t>sdbusplus</w:t>
        </w:r>
        <w:proofErr w:type="spellEnd"/>
        <w:r w:rsidRPr="00026F65">
          <w:rPr>
            <w:b/>
            <w:bCs/>
            <w:sz w:val="28"/>
            <w:szCs w:val="28"/>
            <w:rPrChange w:id="441" w:author="JoyceChen [陳曉慧]" w:date="2022-05-03T10:39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442" w:author="JoyceChen [陳曉慧]" w:date="2022-05-03T10:39:00Z">
              <w:rPr/>
            </w:rPrChange>
          </w:rPr>
          <w:t>asio</w:t>
        </w:r>
        <w:proofErr w:type="spellEnd"/>
        <w:r w:rsidRPr="00026F65">
          <w:rPr>
            <w:b/>
            <w:bCs/>
            <w:sz w:val="28"/>
            <w:szCs w:val="28"/>
            <w:rPrChange w:id="443" w:author="JoyceChen [陳曉慧]" w:date="2022-05-03T10:39:00Z">
              <w:rPr/>
            </w:rPrChange>
          </w:rPr>
          <w:t xml:space="preserve">::connection &gt;  </w:t>
        </w:r>
        <w:r w:rsidRPr="00026F65">
          <w:rPr>
            <w:b/>
            <w:bCs/>
            <w:i/>
            <w:iCs/>
            <w:sz w:val="28"/>
            <w:szCs w:val="28"/>
            <w:rPrChange w:id="444" w:author="JoyceChen [陳曉慧]" w:date="2022-05-03T10:39:00Z">
              <w:rPr>
                <w:i/>
                <w:iCs/>
              </w:rPr>
            </w:rPrChange>
          </w:rPr>
          <w:t>conn</w:t>
        </w:r>
        <w:r w:rsidRPr="00026F65">
          <w:rPr>
            <w:b/>
            <w:bCs/>
            <w:sz w:val="28"/>
            <w:szCs w:val="28"/>
            <w:rPrChange w:id="445" w:author="JoyceChen [陳曉慧]" w:date="2022-05-03T10:39:00Z">
              <w:rPr/>
            </w:rPrChange>
          </w:rPr>
          <w:t xml:space="preserve">, const </w:t>
        </w:r>
        <w:proofErr w:type="spellStart"/>
        <w:r w:rsidRPr="00026F65">
          <w:rPr>
            <w:b/>
            <w:bCs/>
            <w:sz w:val="28"/>
            <w:szCs w:val="28"/>
            <w:rPrChange w:id="446" w:author="JoyceChen [陳曉慧]" w:date="2022-05-03T10:39:00Z">
              <w:rPr/>
            </w:rPrChange>
          </w:rPr>
          <w:t>mctpw</w:t>
        </w:r>
        <w:proofErr w:type="spellEnd"/>
        <w:r w:rsidRPr="00026F65">
          <w:rPr>
            <w:b/>
            <w:bCs/>
            <w:sz w:val="28"/>
            <w:szCs w:val="28"/>
            <w:rPrChange w:id="447" w:author="JoyceChen [陳曉慧]" w:date="2022-05-03T10:39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448" w:author="JoyceChen [陳曉慧]" w:date="2022-05-03T10:39:00Z">
              <w:rPr/>
            </w:rPrChange>
          </w:rPr>
          <w:t>ReconfigurationCallback</w:t>
        </w:r>
        <w:proofErr w:type="spellEnd"/>
        <w:r w:rsidRPr="00026F65">
          <w:rPr>
            <w:b/>
            <w:bCs/>
            <w:sz w:val="28"/>
            <w:szCs w:val="28"/>
            <w:rPrChange w:id="449" w:author="JoyceChen [陳曉慧]" w:date="2022-05-03T10:39:00Z">
              <w:rPr/>
            </w:rPrChange>
          </w:rPr>
          <w:t xml:space="preserve"> &amp;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450" w:author="JoyceChen [陳曉慧]" w:date="2022-05-03T10:39:00Z">
              <w:rPr>
                <w:i/>
                <w:iCs/>
              </w:rPr>
            </w:rPrChange>
          </w:rPr>
          <w:t>networkChangeCb</w:t>
        </w:r>
        <w:proofErr w:type="spellEnd"/>
        <w:r w:rsidRPr="00026F65">
          <w:rPr>
            <w:b/>
            <w:bCs/>
            <w:sz w:val="28"/>
            <w:szCs w:val="28"/>
            <w:rPrChange w:id="451" w:author="JoyceChen [陳曉慧]" w:date="2022-05-03T10:39:00Z">
              <w:rPr/>
            </w:rPrChange>
          </w:rPr>
          <w:t xml:space="preserve">, const </w:t>
        </w:r>
        <w:proofErr w:type="spellStart"/>
        <w:r w:rsidRPr="00026F65">
          <w:rPr>
            <w:b/>
            <w:bCs/>
            <w:sz w:val="28"/>
            <w:szCs w:val="28"/>
            <w:rPrChange w:id="452" w:author="JoyceChen [陳曉慧]" w:date="2022-05-03T10:39:00Z">
              <w:rPr/>
            </w:rPrChange>
          </w:rPr>
          <w:t>mctpw</w:t>
        </w:r>
        <w:proofErr w:type="spellEnd"/>
        <w:r w:rsidRPr="00026F65">
          <w:rPr>
            <w:b/>
            <w:bCs/>
            <w:sz w:val="28"/>
            <w:szCs w:val="28"/>
            <w:rPrChange w:id="453" w:author="JoyceChen [陳曉慧]" w:date="2022-05-03T10:39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454" w:author="JoyceChen [陳曉慧]" w:date="2022-05-03T10:39:00Z">
              <w:rPr/>
            </w:rPrChange>
          </w:rPr>
          <w:t>ReceiveMessageCallback</w:t>
        </w:r>
        <w:proofErr w:type="spellEnd"/>
        <w:r w:rsidRPr="00026F65">
          <w:rPr>
            <w:b/>
            <w:bCs/>
            <w:sz w:val="28"/>
            <w:szCs w:val="28"/>
            <w:rPrChange w:id="455" w:author="JoyceChen [陳曉慧]" w:date="2022-05-03T10:39:00Z">
              <w:rPr/>
            </w:rPrChange>
          </w:rPr>
          <w:t xml:space="preserve"> &amp;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456" w:author="JoyceChen [陳曉慧]" w:date="2022-05-03T10:39:00Z">
              <w:rPr>
                <w:i/>
                <w:iCs/>
              </w:rPr>
            </w:rPrChange>
          </w:rPr>
          <w:t>rxCb</w:t>
        </w:r>
        <w:proofErr w:type="spellEnd"/>
        <w:r w:rsidRPr="00026F65">
          <w:rPr>
            <w:b/>
            <w:bCs/>
            <w:sz w:val="28"/>
            <w:szCs w:val="28"/>
            <w:rPrChange w:id="457" w:author="JoyceChen [陳曉慧]" w:date="2022-05-03T10:39:00Z">
              <w:rPr/>
            </w:rPrChange>
          </w:rPr>
          <w:t>)</w:t>
        </w:r>
      </w:ins>
    </w:p>
    <w:p w14:paraId="641F8394" w14:textId="77777777" w:rsidR="00227738" w:rsidRDefault="00227738" w:rsidP="00227738">
      <w:pPr>
        <w:pStyle w:val="ListContinue1"/>
        <w:rPr>
          <w:ins w:id="458" w:author="JoyceChen [陳曉慧]" w:date="2022-05-03T10:27:00Z"/>
        </w:rPr>
      </w:pPr>
      <w:bookmarkStart w:id="459" w:name="AAAAAAAAAD"/>
      <w:bookmarkEnd w:id="459"/>
    </w:p>
    <w:p w14:paraId="2807AE0B" w14:textId="77777777" w:rsidR="00227738" w:rsidRDefault="00227738" w:rsidP="00227738">
      <w:pPr>
        <w:pStyle w:val="ListContinue1"/>
        <w:rPr>
          <w:ins w:id="460" w:author="JoyceChen [陳曉慧]" w:date="2022-05-03T10:27:00Z"/>
        </w:rPr>
      </w:pPr>
      <w:ins w:id="461" w:author="JoyceChen [陳曉慧]" w:date="2022-05-03T10:27:00Z">
        <w:r>
          <w:t xml:space="preserve">Construct a new </w:t>
        </w:r>
        <w:proofErr w:type="spellStart"/>
        <w:r>
          <w:rPr>
            <w:b/>
            <w:bCs/>
          </w:rPr>
          <w:t>SPDMAPPLib</w:t>
        </w:r>
        <w:proofErr w:type="spellEnd"/>
        <w:r>
          <w:t xml:space="preserve"> object. </w:t>
        </w:r>
      </w:ins>
    </w:p>
    <w:p w14:paraId="49AC9757" w14:textId="77777777" w:rsidR="00227738" w:rsidRDefault="00227738" w:rsidP="00227738">
      <w:pPr>
        <w:pStyle w:val="BodyText"/>
        <w:adjustRightInd/>
        <w:ind w:left="360"/>
        <w:rPr>
          <w:ins w:id="462" w:author="JoyceChen [陳曉慧]" w:date="2022-05-03T10:27:00Z"/>
        </w:rPr>
      </w:pPr>
    </w:p>
    <w:p w14:paraId="7D36B90C" w14:textId="77777777" w:rsidR="00227738" w:rsidRPr="00026F65" w:rsidRDefault="00227738">
      <w:pPr>
        <w:pStyle w:val="a3"/>
        <w:numPr>
          <w:ilvl w:val="0"/>
          <w:numId w:val="15"/>
        </w:numPr>
        <w:ind w:leftChars="0"/>
        <w:rPr>
          <w:ins w:id="463" w:author="JoyceChen [陳曉慧]" w:date="2022-05-03T10:27:00Z"/>
          <w:szCs w:val="24"/>
        </w:rPr>
        <w:pPrChange w:id="464" w:author="JoyceChen [陳曉慧]" w:date="2022-05-03T10:39:00Z">
          <w:pPr>
            <w:pStyle w:val="5"/>
            <w:ind w:left="480"/>
            <w:jc w:val="both"/>
          </w:pPr>
        </w:pPrChange>
      </w:pPr>
      <w:ins w:id="465" w:author="JoyceChen [陳曉慧]" w:date="2022-05-03T10:27:00Z">
        <w:r w:rsidRPr="00026F65">
          <w:rPr>
            <w:szCs w:val="24"/>
          </w:rPr>
          <w:t>Parameters</w:t>
        </w:r>
      </w:ins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27738" w14:paraId="6F8D34F7" w14:textId="77777777" w:rsidTr="00B83BEC">
        <w:trPr>
          <w:ins w:id="466" w:author="JoyceChen [陳曉慧]" w:date="2022-05-03T10:27:00Z"/>
        </w:trPr>
        <w:tc>
          <w:tcPr>
            <w:tcW w:w="1761" w:type="dxa"/>
          </w:tcPr>
          <w:p w14:paraId="3765F666" w14:textId="77777777" w:rsidR="00227738" w:rsidRDefault="00227738" w:rsidP="00B83BEC">
            <w:pPr>
              <w:rPr>
                <w:ins w:id="467" w:author="JoyceChen [陳曉慧]" w:date="2022-05-03T10:27:00Z"/>
              </w:rPr>
            </w:pPr>
            <w:proofErr w:type="spellStart"/>
            <w:ins w:id="468" w:author="JoyceChen [陳曉慧]" w:date="2022-05-03T10:27:00Z">
              <w:r>
                <w:rPr>
                  <w:i/>
                  <w:iCs/>
                </w:rPr>
                <w:t>ioContext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5DAA7667" w14:textId="77777777" w:rsidR="00227738" w:rsidRDefault="00227738" w:rsidP="00B83BEC">
            <w:pPr>
              <w:rPr>
                <w:ins w:id="469" w:author="JoyceChen [陳曉慧]" w:date="2022-05-03T10:27:00Z"/>
              </w:rPr>
            </w:pPr>
            <w:ins w:id="470" w:author="JoyceChen [陳曉慧]" w:date="2022-05-03T10:27:00Z">
              <w:r>
                <w:t xml:space="preserve">boost </w:t>
              </w:r>
              <w:proofErr w:type="spellStart"/>
              <w:r>
                <w:t>io_context</w:t>
              </w:r>
              <w:proofErr w:type="spellEnd"/>
              <w:r>
                <w:t xml:space="preserve"> object. Usable if invoker is </w:t>
              </w:r>
              <w:proofErr w:type="gramStart"/>
              <w:r>
                <w:t>an</w:t>
              </w:r>
              <w:proofErr w:type="gramEnd"/>
              <w:r>
                <w:t xml:space="preserve"> </w:t>
              </w:r>
              <w:proofErr w:type="spellStart"/>
              <w:r>
                <w:t>sdbus</w:t>
              </w:r>
              <w:proofErr w:type="spellEnd"/>
              <w:r>
                <w:t xml:space="preserve"> unaware app. </w:t>
              </w:r>
            </w:ins>
          </w:p>
        </w:tc>
      </w:tr>
      <w:tr w:rsidR="00227738" w14:paraId="1990C4DE" w14:textId="77777777" w:rsidTr="00B83BEC">
        <w:trPr>
          <w:ins w:id="471" w:author="JoyceChen [陳曉慧]" w:date="2022-05-03T10:27:00Z"/>
        </w:trPr>
        <w:tc>
          <w:tcPr>
            <w:tcW w:w="1761" w:type="dxa"/>
          </w:tcPr>
          <w:p w14:paraId="1735E8FC" w14:textId="77777777" w:rsidR="00227738" w:rsidRDefault="00227738" w:rsidP="00B83BEC">
            <w:pPr>
              <w:rPr>
                <w:ins w:id="472" w:author="JoyceChen [陳曉慧]" w:date="2022-05-03T10:27:00Z"/>
              </w:rPr>
            </w:pPr>
            <w:proofErr w:type="spellStart"/>
            <w:ins w:id="473" w:author="JoyceChen [陳曉慧]" w:date="2022-05-03T10:27:00Z">
              <w:r>
                <w:rPr>
                  <w:i/>
                  <w:iCs/>
                </w:rPr>
                <w:t>networkChangeCb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0A37CBC4" w14:textId="77777777" w:rsidR="00227738" w:rsidRDefault="00227738" w:rsidP="00B83BEC">
            <w:pPr>
              <w:rPr>
                <w:ins w:id="474" w:author="JoyceChen [陳曉慧]" w:date="2022-05-03T10:27:00Z"/>
              </w:rPr>
            </w:pPr>
            <w:ins w:id="475" w:author="JoyceChen [陳曉慧]" w:date="2022-05-03T10:27:00Z">
              <w:r>
                <w:t xml:space="preserve">Callback to be executed when a network change occurs in the system. For </w:t>
              </w:r>
              <w:proofErr w:type="gramStart"/>
              <w:r>
                <w:t>example</w:t>
              </w:r>
              <w:proofErr w:type="gramEnd"/>
              <w:r>
                <w:t xml:space="preserve"> a new device is inserted or removed </w:t>
              </w:r>
              <w:proofErr w:type="spellStart"/>
              <w:r>
                <w:t>etc</w:t>
              </w:r>
              <w:proofErr w:type="spellEnd"/>
              <w:r>
                <w:t xml:space="preserve"> </w:t>
              </w:r>
            </w:ins>
          </w:p>
        </w:tc>
      </w:tr>
      <w:tr w:rsidR="00227738" w14:paraId="4041B153" w14:textId="77777777" w:rsidTr="00B83BEC">
        <w:trPr>
          <w:ins w:id="476" w:author="JoyceChen [陳曉慧]" w:date="2022-05-03T10:27:00Z"/>
        </w:trPr>
        <w:tc>
          <w:tcPr>
            <w:tcW w:w="1761" w:type="dxa"/>
          </w:tcPr>
          <w:p w14:paraId="61DD47FF" w14:textId="77777777" w:rsidR="00227738" w:rsidRDefault="00227738" w:rsidP="00B83BEC">
            <w:pPr>
              <w:rPr>
                <w:ins w:id="477" w:author="JoyceChen [陳曉慧]" w:date="2022-05-03T10:27:00Z"/>
              </w:rPr>
            </w:pPr>
            <w:proofErr w:type="spellStart"/>
            <w:ins w:id="478" w:author="JoyceChen [陳曉慧]" w:date="2022-05-03T10:27:00Z">
              <w:r>
                <w:rPr>
                  <w:i/>
                  <w:iCs/>
                </w:rPr>
                <w:t>rxCb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011FE931" w14:textId="77777777" w:rsidR="00227738" w:rsidRDefault="00227738" w:rsidP="00B83BEC">
            <w:pPr>
              <w:rPr>
                <w:ins w:id="479" w:author="JoyceChen [陳曉慧]" w:date="2022-05-03T10:27:00Z"/>
              </w:rPr>
            </w:pPr>
            <w:ins w:id="480" w:author="JoyceChen [陳曉慧]" w:date="2022-05-03T10:27:00Z">
              <w:r>
                <w:t xml:space="preserve">Callback to be executed when new MCTP message is received. </w:t>
              </w:r>
            </w:ins>
          </w:p>
        </w:tc>
      </w:tr>
    </w:tbl>
    <w:p w14:paraId="333CA3A8" w14:textId="77777777" w:rsidR="00227738" w:rsidRDefault="00227738" w:rsidP="00227738">
      <w:pPr>
        <w:pBdr>
          <w:bottom w:val="single" w:sz="2" w:space="1" w:color="auto"/>
        </w:pBdr>
        <w:rPr>
          <w:ins w:id="481" w:author="JoyceChen [陳曉慧]" w:date="2022-05-03T10:27:00Z"/>
          <w:rFonts w:ascii="Arial" w:hAnsi="Arial" w:cs="Arial"/>
          <w:b/>
          <w:bCs/>
        </w:rPr>
      </w:pPr>
    </w:p>
    <w:p w14:paraId="385F358E" w14:textId="37374D05" w:rsidR="00227738" w:rsidRDefault="00227738" w:rsidP="00227738">
      <w:pPr>
        <w:pStyle w:val="30"/>
        <w:rPr>
          <w:ins w:id="482" w:author="JoyceChen [陳曉慧]" w:date="2022-05-03T10:27:00Z"/>
        </w:rPr>
      </w:pPr>
      <w:bookmarkStart w:id="483" w:name="_Toc102500422"/>
      <w:ins w:id="484" w:author="JoyceChen [陳曉慧]" w:date="2022-05-03T10:27:00Z">
        <w:r>
          <w:t>Member Function</w:t>
        </w:r>
        <w:bookmarkEnd w:id="483"/>
        <w:r>
          <w:t xml:space="preserve"> </w:t>
        </w:r>
      </w:ins>
    </w:p>
    <w:p w14:paraId="3796540A" w14:textId="77777777" w:rsidR="00227738" w:rsidRPr="00026F65" w:rsidRDefault="00227738">
      <w:pPr>
        <w:rPr>
          <w:ins w:id="485" w:author="JoyceChen [陳曉慧]" w:date="2022-05-03T10:27:00Z"/>
          <w:b/>
          <w:bCs/>
          <w:sz w:val="28"/>
          <w:szCs w:val="28"/>
          <w:rPrChange w:id="486" w:author="JoyceChen [陳曉慧]" w:date="2022-05-03T10:39:00Z">
            <w:rPr>
              <w:ins w:id="487" w:author="JoyceChen [陳曉慧]" w:date="2022-05-03T10:27:00Z"/>
            </w:rPr>
          </w:rPrChange>
        </w:rPr>
        <w:pPrChange w:id="488" w:author="JoyceChen [陳曉慧]" w:date="2022-05-03T10:39:00Z">
          <w:pPr>
            <w:pStyle w:val="4"/>
          </w:pPr>
        </w:pPrChange>
      </w:pPr>
      <w:ins w:id="489" w:author="JoyceChen [陳曉慧]" w:date="2022-05-03T10:27:00Z">
        <w:r w:rsidRPr="00026F65">
          <w:rPr>
            <w:b/>
            <w:bCs/>
            <w:sz w:val="28"/>
            <w:szCs w:val="28"/>
            <w:rPrChange w:id="490" w:author="JoyceChen [陳曉慧]" w:date="2022-05-03T10:39:00Z">
              <w:rPr/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491" w:author="JoyceChen [陳曉慧]" w:date="2022-05-03T10:39:00Z">
              <w:rPr/>
            </w:rPrChange>
          </w:rPr>
          <w:instrText>xe "getEndpointMap:SPDMAPPLib"</w:instrText>
        </w:r>
        <w:r w:rsidRPr="00026F65">
          <w:rPr>
            <w:b/>
            <w:bCs/>
            <w:sz w:val="28"/>
            <w:szCs w:val="28"/>
            <w:rPrChange w:id="492" w:author="JoyceChen [陳曉慧]" w:date="2022-05-03T10:39:00Z">
              <w:rPr/>
            </w:rPrChange>
          </w:rPr>
          <w:fldChar w:fldCharType="end"/>
        </w:r>
        <w:r w:rsidRPr="00026F65">
          <w:rPr>
            <w:b/>
            <w:bCs/>
            <w:sz w:val="28"/>
            <w:szCs w:val="28"/>
            <w:rPrChange w:id="493" w:author="JoyceChen [陳曉慧]" w:date="2022-05-03T10:39:00Z">
              <w:rPr/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494" w:author="JoyceChen [陳曉慧]" w:date="2022-05-03T10:39:00Z">
              <w:rPr/>
            </w:rPrChange>
          </w:rPr>
          <w:instrText>xe "SPDMAPPLib:getEndpointMap"</w:instrText>
        </w:r>
        <w:r w:rsidRPr="00026F65">
          <w:rPr>
            <w:b/>
            <w:bCs/>
            <w:sz w:val="28"/>
            <w:szCs w:val="28"/>
            <w:rPrChange w:id="495" w:author="JoyceChen [陳曉慧]" w:date="2022-05-03T10:39:00Z">
              <w:rPr/>
            </w:rPrChange>
          </w:rPr>
          <w:fldChar w:fldCharType="end"/>
        </w:r>
        <w:proofErr w:type="gramStart"/>
        <w:r w:rsidRPr="00026F65">
          <w:rPr>
            <w:b/>
            <w:bCs/>
            <w:sz w:val="28"/>
            <w:szCs w:val="28"/>
            <w:rPrChange w:id="496" w:author="JoyceChen [陳曉慧]" w:date="2022-05-03T10:39:00Z">
              <w:rPr/>
            </w:rPrChange>
          </w:rPr>
          <w:t>std::</w:t>
        </w:r>
        <w:proofErr w:type="gramEnd"/>
        <w:r w:rsidRPr="00026F65">
          <w:rPr>
            <w:b/>
            <w:bCs/>
            <w:sz w:val="28"/>
            <w:szCs w:val="28"/>
            <w:rPrChange w:id="497" w:author="JoyceChen [陳曉慧]" w:date="2022-05-03T10:39:00Z">
              <w:rPr/>
            </w:rPrChange>
          </w:rPr>
          <w:t xml:space="preserve">vector&lt; </w:t>
        </w:r>
        <w:proofErr w:type="spellStart"/>
        <w:r w:rsidRPr="00026F65">
          <w:rPr>
            <w:b/>
            <w:bCs/>
            <w:sz w:val="28"/>
            <w:szCs w:val="28"/>
            <w:rPrChange w:id="498" w:author="JoyceChen [陳曉慧]" w:date="2022-05-03T10:39:00Z">
              <w:rPr/>
            </w:rPrChange>
          </w:rPr>
          <w:t>mctpw</w:t>
        </w:r>
        <w:proofErr w:type="spellEnd"/>
        <w:r w:rsidRPr="00026F65">
          <w:rPr>
            <w:b/>
            <w:bCs/>
            <w:sz w:val="28"/>
            <w:szCs w:val="28"/>
            <w:rPrChange w:id="499" w:author="JoyceChen [陳曉慧]" w:date="2022-05-03T10:39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500" w:author="JoyceChen [陳曉慧]" w:date="2022-05-03T10:39:00Z">
              <w:rPr/>
            </w:rPrChange>
          </w:rPr>
          <w:t>eid_t</w:t>
        </w:r>
        <w:proofErr w:type="spellEnd"/>
        <w:r w:rsidRPr="00026F65">
          <w:rPr>
            <w:b/>
            <w:bCs/>
            <w:sz w:val="28"/>
            <w:szCs w:val="28"/>
            <w:rPrChange w:id="501" w:author="JoyceChen [陳曉慧]" w:date="2022-05-03T10:39:00Z">
              <w:rPr/>
            </w:rPrChange>
          </w:rPr>
          <w:t xml:space="preserve"> &gt; </w:t>
        </w:r>
        <w:proofErr w:type="spellStart"/>
        <w:r w:rsidRPr="00026F65">
          <w:rPr>
            <w:b/>
            <w:bCs/>
            <w:sz w:val="28"/>
            <w:szCs w:val="28"/>
            <w:rPrChange w:id="502" w:author="JoyceChen [陳曉慧]" w:date="2022-05-03T10:39:00Z">
              <w:rPr/>
            </w:rPrChange>
          </w:rPr>
          <w:t>SPDMAPPLib</w:t>
        </w:r>
        <w:proofErr w:type="spellEnd"/>
        <w:r w:rsidRPr="00026F65">
          <w:rPr>
            <w:b/>
            <w:bCs/>
            <w:sz w:val="28"/>
            <w:szCs w:val="28"/>
            <w:rPrChange w:id="503" w:author="JoyceChen [陳曉慧]" w:date="2022-05-03T10:39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504" w:author="JoyceChen [陳曉慧]" w:date="2022-05-03T10:39:00Z">
              <w:rPr/>
            </w:rPrChange>
          </w:rPr>
          <w:t>getEndpointMap</w:t>
        </w:r>
        <w:proofErr w:type="spellEnd"/>
        <w:r w:rsidRPr="00026F65">
          <w:rPr>
            <w:b/>
            <w:bCs/>
            <w:sz w:val="28"/>
            <w:szCs w:val="28"/>
            <w:rPrChange w:id="505" w:author="JoyceChen [陳曉慧]" w:date="2022-05-03T10:39:00Z">
              <w:rPr/>
            </w:rPrChange>
          </w:rPr>
          <w:t xml:space="preserve"> ()</w:t>
        </w:r>
      </w:ins>
    </w:p>
    <w:p w14:paraId="1D22DA1A" w14:textId="77777777" w:rsidR="00227738" w:rsidRDefault="00227738" w:rsidP="00227738">
      <w:pPr>
        <w:pStyle w:val="ListContinue1"/>
        <w:rPr>
          <w:ins w:id="506" w:author="JoyceChen [陳曉慧]" w:date="2022-05-03T10:27:00Z"/>
        </w:rPr>
      </w:pPr>
      <w:bookmarkStart w:id="507" w:name="AAAAAAAAAE"/>
      <w:bookmarkEnd w:id="507"/>
    </w:p>
    <w:p w14:paraId="5D15E272" w14:textId="77777777" w:rsidR="00227738" w:rsidRDefault="00227738" w:rsidP="00227738">
      <w:pPr>
        <w:pStyle w:val="ListContinue1"/>
        <w:rPr>
          <w:ins w:id="508" w:author="JoyceChen [陳曉慧]" w:date="2022-05-03T10:27:00Z"/>
        </w:rPr>
      </w:pPr>
      <w:ins w:id="509" w:author="JoyceChen [陳曉慧]" w:date="2022-05-03T10:27:00Z">
        <w:r>
          <w:t xml:space="preserve">Get a reference to </w:t>
        </w:r>
        <w:proofErr w:type="spellStart"/>
        <w:r>
          <w:t>internaly</w:t>
        </w:r>
        <w:proofErr w:type="spellEnd"/>
        <w:r>
          <w:t xml:space="preserve"> maintained </w:t>
        </w:r>
        <w:proofErr w:type="spellStart"/>
        <w:r>
          <w:t>EndpointMap</w:t>
        </w:r>
        <w:proofErr w:type="spellEnd"/>
        <w:r>
          <w:t xml:space="preserve">. </w:t>
        </w:r>
      </w:ins>
    </w:p>
    <w:p w14:paraId="2B9D28CD" w14:textId="77777777" w:rsidR="00227738" w:rsidRDefault="00227738" w:rsidP="00227738">
      <w:pPr>
        <w:pStyle w:val="BodyText"/>
        <w:adjustRightInd/>
        <w:ind w:left="360"/>
        <w:rPr>
          <w:ins w:id="510" w:author="JoyceChen [陳曉慧]" w:date="2022-05-03T10:27:00Z"/>
        </w:rPr>
      </w:pPr>
    </w:p>
    <w:p w14:paraId="4732FDD7" w14:textId="77777777" w:rsidR="00227738" w:rsidRPr="00026F65" w:rsidRDefault="00227738">
      <w:pPr>
        <w:pStyle w:val="a3"/>
        <w:numPr>
          <w:ilvl w:val="0"/>
          <w:numId w:val="15"/>
        </w:numPr>
        <w:ind w:leftChars="0"/>
        <w:rPr>
          <w:ins w:id="511" w:author="JoyceChen [陳曉慧]" w:date="2022-05-03T10:27:00Z"/>
          <w:szCs w:val="24"/>
        </w:rPr>
        <w:pPrChange w:id="512" w:author="JoyceChen [陳曉慧]" w:date="2022-05-03T10:40:00Z">
          <w:pPr>
            <w:pStyle w:val="5"/>
            <w:ind w:left="480"/>
            <w:jc w:val="both"/>
          </w:pPr>
        </w:pPrChange>
      </w:pPr>
      <w:ins w:id="513" w:author="JoyceChen [陳曉慧]" w:date="2022-05-03T10:27:00Z">
        <w:r w:rsidRPr="00026F65">
          <w:rPr>
            <w:szCs w:val="24"/>
          </w:rPr>
          <w:t>Returns</w:t>
        </w:r>
      </w:ins>
    </w:p>
    <w:p w14:paraId="0A40F1E2" w14:textId="77777777" w:rsidR="00227738" w:rsidRDefault="00227738" w:rsidP="00227738">
      <w:pPr>
        <w:pStyle w:val="BodyText"/>
        <w:adjustRightInd/>
        <w:ind w:left="720"/>
        <w:jc w:val="left"/>
        <w:rPr>
          <w:ins w:id="514" w:author="JoyceChen [陳曉慧]" w:date="2022-05-03T10:27:00Z"/>
          <w:sz w:val="20"/>
          <w:szCs w:val="20"/>
        </w:rPr>
      </w:pPr>
      <w:proofErr w:type="gramStart"/>
      <w:ins w:id="515" w:author="JoyceChen [陳曉慧]" w:date="2022-05-03T10:27:00Z">
        <w:r>
          <w:rPr>
            <w:sz w:val="20"/>
            <w:szCs w:val="20"/>
          </w:rPr>
          <w:t>std::</w:t>
        </w:r>
        <w:proofErr w:type="gramEnd"/>
        <w:r>
          <w:rPr>
            <w:sz w:val="20"/>
            <w:szCs w:val="20"/>
          </w:rPr>
          <w:t>vector&lt;</w:t>
        </w:r>
        <w:proofErr w:type="spellStart"/>
        <w:r>
          <w:rPr>
            <w:sz w:val="20"/>
            <w:szCs w:val="20"/>
          </w:rPr>
          <w:t>mctpw</w:t>
        </w:r>
        <w:proofErr w:type="spellEnd"/>
        <w:r>
          <w:rPr>
            <w:sz w:val="20"/>
            <w:szCs w:val="20"/>
          </w:rPr>
          <w:t>::</w:t>
        </w:r>
        <w:proofErr w:type="spellStart"/>
        <w:r>
          <w:rPr>
            <w:sz w:val="20"/>
            <w:szCs w:val="20"/>
          </w:rPr>
          <w:t>eid_t</w:t>
        </w:r>
        <w:proofErr w:type="spellEnd"/>
        <w:r>
          <w:rPr>
            <w:sz w:val="20"/>
            <w:szCs w:val="20"/>
          </w:rPr>
          <w:t xml:space="preserve">&gt; </w:t>
        </w:r>
      </w:ins>
    </w:p>
    <w:p w14:paraId="24409EC9" w14:textId="77777777" w:rsidR="00026F65" w:rsidRDefault="00026F65" w:rsidP="00026F65">
      <w:pPr>
        <w:rPr>
          <w:ins w:id="516" w:author="JoyceChen [陳曉慧]" w:date="2022-05-03T10:40:00Z"/>
          <w:b/>
          <w:bCs/>
          <w:sz w:val="28"/>
          <w:szCs w:val="28"/>
        </w:rPr>
      </w:pPr>
    </w:p>
    <w:p w14:paraId="788C173B" w14:textId="38A81BD5" w:rsidR="00227738" w:rsidRPr="00026F65" w:rsidRDefault="00227738">
      <w:pPr>
        <w:rPr>
          <w:ins w:id="517" w:author="JoyceChen [陳曉慧]" w:date="2022-05-03T10:27:00Z"/>
          <w:b/>
          <w:bCs/>
          <w:sz w:val="28"/>
          <w:szCs w:val="28"/>
          <w:rPrChange w:id="518" w:author="JoyceChen [陳曉慧]" w:date="2022-05-03T10:40:00Z">
            <w:rPr>
              <w:ins w:id="519" w:author="JoyceChen [陳曉慧]" w:date="2022-05-03T10:27:00Z"/>
            </w:rPr>
          </w:rPrChange>
        </w:rPr>
        <w:pPrChange w:id="520" w:author="JoyceChen [陳曉慧]" w:date="2022-05-03T10:40:00Z">
          <w:pPr>
            <w:pStyle w:val="4"/>
          </w:pPr>
        </w:pPrChange>
      </w:pPr>
      <w:ins w:id="521" w:author="JoyceChen [陳曉慧]" w:date="2022-05-03T10:27:00Z">
        <w:r w:rsidRPr="00026F65">
          <w:rPr>
            <w:b/>
            <w:bCs/>
            <w:sz w:val="28"/>
            <w:szCs w:val="28"/>
            <w:rPrChange w:id="522" w:author="JoyceChen [陳曉慧]" w:date="2022-05-03T10:40:00Z">
              <w:rPr/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523" w:author="JoyceChen [陳曉慧]" w:date="2022-05-03T10:40:00Z">
              <w:rPr/>
            </w:rPrChange>
          </w:rPr>
          <w:instrText>xe "getEndpointStatus:SPDMAPPLib"</w:instrText>
        </w:r>
        <w:r w:rsidRPr="00026F65">
          <w:rPr>
            <w:b/>
            <w:bCs/>
            <w:sz w:val="28"/>
            <w:szCs w:val="28"/>
            <w:rPrChange w:id="524" w:author="JoyceChen [陳曉慧]" w:date="2022-05-03T10:40:00Z">
              <w:rPr/>
            </w:rPrChange>
          </w:rPr>
          <w:fldChar w:fldCharType="end"/>
        </w:r>
        <w:r w:rsidRPr="00026F65">
          <w:rPr>
            <w:b/>
            <w:bCs/>
            <w:sz w:val="28"/>
            <w:szCs w:val="28"/>
            <w:rPrChange w:id="525" w:author="JoyceChen [陳曉慧]" w:date="2022-05-03T10:40:00Z">
              <w:rPr/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526" w:author="JoyceChen [陳曉慧]" w:date="2022-05-03T10:40:00Z">
              <w:rPr/>
            </w:rPrChange>
          </w:rPr>
          <w:instrText>xe "SPDMAPPLib:getEndpointStatus"</w:instrText>
        </w:r>
        <w:r w:rsidRPr="00026F65">
          <w:rPr>
            <w:b/>
            <w:bCs/>
            <w:sz w:val="28"/>
            <w:szCs w:val="28"/>
            <w:rPrChange w:id="527" w:author="JoyceChen [陳曉慧]" w:date="2022-05-03T10:40:00Z">
              <w:rPr/>
            </w:rPrChange>
          </w:rPr>
          <w:fldChar w:fldCharType="end"/>
        </w:r>
        <w:proofErr w:type="gramStart"/>
        <w:r w:rsidRPr="00026F65">
          <w:rPr>
            <w:b/>
            <w:bCs/>
            <w:sz w:val="28"/>
            <w:szCs w:val="28"/>
            <w:rPrChange w:id="528" w:author="JoyceChen [陳曉慧]" w:date="2022-05-03T10:40:00Z">
              <w:rPr/>
            </w:rPrChange>
          </w:rPr>
          <w:t>std::</w:t>
        </w:r>
        <w:proofErr w:type="gramEnd"/>
        <w:r w:rsidRPr="00026F65">
          <w:rPr>
            <w:b/>
            <w:bCs/>
            <w:sz w:val="28"/>
            <w:szCs w:val="28"/>
            <w:rPrChange w:id="529" w:author="JoyceChen [陳曉慧]" w:date="2022-05-03T10:40:00Z">
              <w:rPr/>
            </w:rPrChange>
          </w:rPr>
          <w:t xml:space="preserve">string </w:t>
        </w:r>
        <w:proofErr w:type="spellStart"/>
        <w:r w:rsidRPr="00026F65">
          <w:rPr>
            <w:b/>
            <w:bCs/>
            <w:sz w:val="28"/>
            <w:szCs w:val="28"/>
            <w:rPrChange w:id="530" w:author="JoyceChen [陳曉慧]" w:date="2022-05-03T10:40:00Z">
              <w:rPr/>
            </w:rPrChange>
          </w:rPr>
          <w:t>SPDMAPPLib</w:t>
        </w:r>
        <w:proofErr w:type="spellEnd"/>
        <w:r w:rsidRPr="00026F65">
          <w:rPr>
            <w:b/>
            <w:bCs/>
            <w:sz w:val="28"/>
            <w:szCs w:val="28"/>
            <w:rPrChange w:id="531" w:author="JoyceChen [陳曉慧]" w:date="2022-05-03T10:40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532" w:author="JoyceChen [陳曉慧]" w:date="2022-05-03T10:40:00Z">
              <w:rPr/>
            </w:rPrChange>
          </w:rPr>
          <w:t>getEndpointStatus</w:t>
        </w:r>
        <w:proofErr w:type="spellEnd"/>
        <w:r w:rsidRPr="00026F65">
          <w:rPr>
            <w:b/>
            <w:bCs/>
            <w:sz w:val="28"/>
            <w:szCs w:val="28"/>
            <w:rPrChange w:id="533" w:author="JoyceChen [陳曉慧]" w:date="2022-05-03T10:40:00Z">
              <w:rPr/>
            </w:rPrChange>
          </w:rPr>
          <w:t xml:space="preserve"> (const </w:t>
        </w:r>
        <w:proofErr w:type="spellStart"/>
        <w:r w:rsidRPr="00026F65">
          <w:rPr>
            <w:b/>
            <w:bCs/>
            <w:sz w:val="28"/>
            <w:szCs w:val="28"/>
            <w:rPrChange w:id="534" w:author="JoyceChen [陳曉慧]" w:date="2022-05-03T10:40:00Z">
              <w:rPr/>
            </w:rPrChange>
          </w:rPr>
          <w:t>mctpw</w:t>
        </w:r>
        <w:proofErr w:type="spellEnd"/>
        <w:r w:rsidRPr="00026F65">
          <w:rPr>
            <w:b/>
            <w:bCs/>
            <w:sz w:val="28"/>
            <w:szCs w:val="28"/>
            <w:rPrChange w:id="535" w:author="JoyceChen [陳曉慧]" w:date="2022-05-03T10:40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536" w:author="JoyceChen [陳曉慧]" w:date="2022-05-03T10:40:00Z">
              <w:rPr/>
            </w:rPrChange>
          </w:rPr>
          <w:t>eid_t</w:t>
        </w:r>
        <w:proofErr w:type="spellEnd"/>
        <w:r w:rsidRPr="00026F65">
          <w:rPr>
            <w:b/>
            <w:bCs/>
            <w:sz w:val="28"/>
            <w:szCs w:val="28"/>
            <w:rPrChange w:id="537" w:author="JoyceChen [陳曉慧]" w:date="2022-05-03T10:40:00Z">
              <w:rPr/>
            </w:rPrChange>
          </w:rPr>
          <w:t xml:space="preserve">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538" w:author="JoyceChen [陳曉慧]" w:date="2022-05-03T10:40:00Z">
              <w:rPr>
                <w:i/>
                <w:iCs/>
              </w:rPr>
            </w:rPrChange>
          </w:rPr>
          <w:t>eid</w:t>
        </w:r>
        <w:proofErr w:type="spellEnd"/>
        <w:r w:rsidRPr="00026F65">
          <w:rPr>
            <w:b/>
            <w:bCs/>
            <w:sz w:val="28"/>
            <w:szCs w:val="28"/>
            <w:rPrChange w:id="539" w:author="JoyceChen [陳曉慧]" w:date="2022-05-03T10:40:00Z">
              <w:rPr/>
            </w:rPrChange>
          </w:rPr>
          <w:t>)</w:t>
        </w:r>
      </w:ins>
    </w:p>
    <w:p w14:paraId="3164321D" w14:textId="77777777" w:rsidR="00227738" w:rsidRDefault="00227738" w:rsidP="00227738">
      <w:pPr>
        <w:pStyle w:val="ListContinue1"/>
        <w:rPr>
          <w:ins w:id="540" w:author="JoyceChen [陳曉慧]" w:date="2022-05-03T10:27:00Z"/>
        </w:rPr>
      </w:pPr>
      <w:bookmarkStart w:id="541" w:name="AAAAAAAAAF"/>
      <w:bookmarkEnd w:id="541"/>
    </w:p>
    <w:p w14:paraId="6BE349CA" w14:textId="77777777" w:rsidR="00227738" w:rsidRDefault="00227738" w:rsidP="00227738">
      <w:pPr>
        <w:pStyle w:val="ListContinue1"/>
        <w:rPr>
          <w:ins w:id="542" w:author="JoyceChen [陳曉慧]" w:date="2022-05-03T10:27:00Z"/>
        </w:rPr>
      </w:pPr>
      <w:ins w:id="543" w:author="JoyceChen [陳曉慧]" w:date="2022-05-03T10:27:00Z">
        <w:r>
          <w:t xml:space="preserve">Get status </w:t>
        </w:r>
        <w:proofErr w:type="spellStart"/>
        <w:r>
          <w:t>EndpointMap</w:t>
        </w:r>
        <w:proofErr w:type="spellEnd"/>
        <w:r>
          <w:t xml:space="preserve">. </w:t>
        </w:r>
      </w:ins>
    </w:p>
    <w:p w14:paraId="0992C0A0" w14:textId="77777777" w:rsidR="00227738" w:rsidRDefault="00227738" w:rsidP="00227738">
      <w:pPr>
        <w:pStyle w:val="BodyText"/>
        <w:adjustRightInd/>
        <w:ind w:left="360"/>
        <w:rPr>
          <w:ins w:id="544" w:author="JoyceChen [陳曉慧]" w:date="2022-05-03T10:27:00Z"/>
        </w:rPr>
      </w:pPr>
    </w:p>
    <w:p w14:paraId="5DF45F83" w14:textId="77777777" w:rsidR="00227738" w:rsidRPr="00026F65" w:rsidRDefault="00227738">
      <w:pPr>
        <w:pStyle w:val="a3"/>
        <w:numPr>
          <w:ilvl w:val="0"/>
          <w:numId w:val="15"/>
        </w:numPr>
        <w:ind w:leftChars="0"/>
        <w:rPr>
          <w:ins w:id="545" w:author="JoyceChen [陳曉慧]" w:date="2022-05-03T10:27:00Z"/>
          <w:szCs w:val="24"/>
        </w:rPr>
        <w:pPrChange w:id="546" w:author="JoyceChen [陳曉慧]" w:date="2022-05-03T10:40:00Z">
          <w:pPr>
            <w:pStyle w:val="5"/>
            <w:ind w:left="480"/>
            <w:jc w:val="both"/>
          </w:pPr>
        </w:pPrChange>
      </w:pPr>
      <w:ins w:id="547" w:author="JoyceChen [陳曉慧]" w:date="2022-05-03T10:27:00Z">
        <w:r w:rsidRPr="00026F65">
          <w:rPr>
            <w:szCs w:val="24"/>
          </w:rPr>
          <w:t>Returns</w:t>
        </w:r>
      </w:ins>
    </w:p>
    <w:p w14:paraId="030116EF" w14:textId="62A18A0C" w:rsidR="00227738" w:rsidRDefault="00227738" w:rsidP="00227738">
      <w:pPr>
        <w:pStyle w:val="BodyText"/>
        <w:adjustRightInd/>
        <w:ind w:left="720"/>
        <w:jc w:val="left"/>
        <w:rPr>
          <w:ins w:id="548" w:author="JoyceChen [陳曉慧]" w:date="2022-05-03T10:40:00Z"/>
          <w:sz w:val="20"/>
          <w:szCs w:val="20"/>
        </w:rPr>
      </w:pPr>
      <w:proofErr w:type="gramStart"/>
      <w:ins w:id="549" w:author="JoyceChen [陳曉慧]" w:date="2022-05-03T10:27:00Z">
        <w:r>
          <w:rPr>
            <w:sz w:val="20"/>
            <w:szCs w:val="20"/>
          </w:rPr>
          <w:t>std::</w:t>
        </w:r>
        <w:proofErr w:type="gramEnd"/>
        <w:r>
          <w:rPr>
            <w:sz w:val="20"/>
            <w:szCs w:val="20"/>
          </w:rPr>
          <w:t xml:space="preserve">string status </w:t>
        </w:r>
      </w:ins>
    </w:p>
    <w:p w14:paraId="6A39CB0B" w14:textId="77777777" w:rsidR="00026F65" w:rsidRDefault="00026F65" w:rsidP="00227738">
      <w:pPr>
        <w:pStyle w:val="BodyText"/>
        <w:adjustRightInd/>
        <w:ind w:left="720"/>
        <w:jc w:val="left"/>
        <w:rPr>
          <w:ins w:id="550" w:author="JoyceChen [陳曉慧]" w:date="2022-05-03T10:27:00Z"/>
          <w:sz w:val="20"/>
          <w:szCs w:val="20"/>
        </w:rPr>
      </w:pPr>
    </w:p>
    <w:p w14:paraId="5BD98958" w14:textId="77777777" w:rsidR="00227738" w:rsidRPr="00026F65" w:rsidRDefault="00227738">
      <w:pPr>
        <w:rPr>
          <w:ins w:id="551" w:author="JoyceChen [陳曉慧]" w:date="2022-05-03T10:27:00Z"/>
          <w:b/>
          <w:bCs/>
          <w:sz w:val="28"/>
          <w:szCs w:val="28"/>
          <w:rPrChange w:id="552" w:author="JoyceChen [陳曉慧]" w:date="2022-05-03T10:40:00Z">
            <w:rPr>
              <w:ins w:id="553" w:author="JoyceChen [陳曉慧]" w:date="2022-05-03T10:27:00Z"/>
            </w:rPr>
          </w:rPrChange>
        </w:rPr>
        <w:pPrChange w:id="554" w:author="JoyceChen [陳曉慧]" w:date="2022-05-03T10:40:00Z">
          <w:pPr>
            <w:pStyle w:val="4"/>
          </w:pPr>
        </w:pPrChange>
      </w:pPr>
      <w:ins w:id="555" w:author="JoyceChen [陳曉慧]" w:date="2022-05-03T10:27:00Z">
        <w:r w:rsidRPr="00026F65">
          <w:rPr>
            <w:b/>
            <w:bCs/>
            <w:sz w:val="28"/>
            <w:szCs w:val="28"/>
            <w:rPrChange w:id="556" w:author="JoyceChen [陳曉慧]" w:date="2022-05-03T10:40:00Z">
              <w:rPr/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557" w:author="JoyceChen [陳曉慧]" w:date="2022-05-03T10:40:00Z">
              <w:rPr/>
            </w:rPrChange>
          </w:rPr>
          <w:instrText>xe "sendAsync:SPDMAPPLib"</w:instrText>
        </w:r>
        <w:r w:rsidRPr="00026F65">
          <w:rPr>
            <w:b/>
            <w:bCs/>
            <w:sz w:val="28"/>
            <w:szCs w:val="28"/>
            <w:rPrChange w:id="558" w:author="JoyceChen [陳曉慧]" w:date="2022-05-03T10:40:00Z">
              <w:rPr/>
            </w:rPrChange>
          </w:rPr>
          <w:fldChar w:fldCharType="end"/>
        </w:r>
        <w:r w:rsidRPr="00026F65">
          <w:rPr>
            <w:b/>
            <w:bCs/>
            <w:sz w:val="28"/>
            <w:szCs w:val="28"/>
            <w:rPrChange w:id="559" w:author="JoyceChen [陳曉慧]" w:date="2022-05-03T10:40:00Z">
              <w:rPr/>
            </w:rPrChange>
          </w:rPr>
          <w:fldChar w:fldCharType="begin"/>
        </w:r>
        <w:r w:rsidRPr="00026F65">
          <w:rPr>
            <w:b/>
            <w:bCs/>
            <w:sz w:val="28"/>
            <w:szCs w:val="28"/>
            <w:rPrChange w:id="560" w:author="JoyceChen [陳曉慧]" w:date="2022-05-03T10:40:00Z">
              <w:rPr/>
            </w:rPrChange>
          </w:rPr>
          <w:instrText>xe "SPDMAPPLib:sendAsync"</w:instrText>
        </w:r>
        <w:r w:rsidRPr="00026F65">
          <w:rPr>
            <w:b/>
            <w:bCs/>
            <w:sz w:val="28"/>
            <w:szCs w:val="28"/>
            <w:rPrChange w:id="561" w:author="JoyceChen [陳曉慧]" w:date="2022-05-03T10:40:00Z">
              <w:rPr/>
            </w:rPrChange>
          </w:rPr>
          <w:fldChar w:fldCharType="end"/>
        </w:r>
        <w:r w:rsidRPr="00026F65">
          <w:rPr>
            <w:b/>
            <w:bCs/>
            <w:sz w:val="28"/>
            <w:szCs w:val="28"/>
            <w:rPrChange w:id="562" w:author="JoyceChen [陳曉慧]" w:date="2022-05-03T10:40:00Z">
              <w:rPr/>
            </w:rPrChange>
          </w:rPr>
          <w:t xml:space="preserve">void </w:t>
        </w:r>
        <w:proofErr w:type="spellStart"/>
        <w:proofErr w:type="gramStart"/>
        <w:r w:rsidRPr="00026F65">
          <w:rPr>
            <w:b/>
            <w:bCs/>
            <w:sz w:val="28"/>
            <w:szCs w:val="28"/>
            <w:rPrChange w:id="563" w:author="JoyceChen [陳曉慧]" w:date="2022-05-03T10:40:00Z">
              <w:rPr/>
            </w:rPrChange>
          </w:rPr>
          <w:t>SPDMAPPLib</w:t>
        </w:r>
        <w:proofErr w:type="spellEnd"/>
        <w:r w:rsidRPr="00026F65">
          <w:rPr>
            <w:b/>
            <w:bCs/>
            <w:sz w:val="28"/>
            <w:szCs w:val="28"/>
            <w:rPrChange w:id="564" w:author="JoyceChen [陳曉慧]" w:date="2022-05-03T10:40:00Z">
              <w:rPr/>
            </w:rPrChange>
          </w:rPr>
          <w:t>::</w:t>
        </w:r>
        <w:proofErr w:type="spellStart"/>
        <w:proofErr w:type="gramEnd"/>
        <w:r w:rsidRPr="00026F65">
          <w:rPr>
            <w:b/>
            <w:bCs/>
            <w:sz w:val="28"/>
            <w:szCs w:val="28"/>
            <w:rPrChange w:id="565" w:author="JoyceChen [陳曉慧]" w:date="2022-05-03T10:40:00Z">
              <w:rPr/>
            </w:rPrChange>
          </w:rPr>
          <w:t>sendAsync</w:t>
        </w:r>
        <w:proofErr w:type="spellEnd"/>
        <w:r w:rsidRPr="00026F65">
          <w:rPr>
            <w:b/>
            <w:bCs/>
            <w:sz w:val="28"/>
            <w:szCs w:val="28"/>
            <w:rPrChange w:id="566" w:author="JoyceChen [陳曉慧]" w:date="2022-05-03T10:40:00Z">
              <w:rPr/>
            </w:rPrChange>
          </w:rPr>
          <w:t xml:space="preserve"> (const </w:t>
        </w:r>
        <w:proofErr w:type="spellStart"/>
        <w:r w:rsidRPr="00026F65">
          <w:rPr>
            <w:b/>
            <w:bCs/>
            <w:sz w:val="28"/>
            <w:szCs w:val="28"/>
            <w:rPrChange w:id="567" w:author="JoyceChen [陳曉慧]" w:date="2022-05-03T10:40:00Z">
              <w:rPr/>
            </w:rPrChange>
          </w:rPr>
          <w:t>SendCallback</w:t>
        </w:r>
        <w:proofErr w:type="spellEnd"/>
        <w:r w:rsidRPr="00026F65">
          <w:rPr>
            <w:b/>
            <w:bCs/>
            <w:sz w:val="28"/>
            <w:szCs w:val="28"/>
            <w:rPrChange w:id="568" w:author="JoyceChen [陳曉慧]" w:date="2022-05-03T10:40:00Z">
              <w:rPr/>
            </w:rPrChange>
          </w:rPr>
          <w:t xml:space="preserve"> &amp;  </w:t>
        </w:r>
        <w:r w:rsidRPr="00026F65">
          <w:rPr>
            <w:b/>
            <w:bCs/>
            <w:i/>
            <w:iCs/>
            <w:sz w:val="28"/>
            <w:szCs w:val="28"/>
            <w:rPrChange w:id="569" w:author="JoyceChen [陳曉慧]" w:date="2022-05-03T10:40:00Z">
              <w:rPr>
                <w:i/>
                <w:iCs/>
              </w:rPr>
            </w:rPrChange>
          </w:rPr>
          <w:t>callback</w:t>
        </w:r>
        <w:r w:rsidRPr="00026F65">
          <w:rPr>
            <w:b/>
            <w:bCs/>
            <w:sz w:val="28"/>
            <w:szCs w:val="28"/>
            <w:rPrChange w:id="570" w:author="JoyceChen [陳曉慧]" w:date="2022-05-03T10:40:00Z">
              <w:rPr/>
            </w:rPrChange>
          </w:rPr>
          <w:t xml:space="preserve">, const </w:t>
        </w:r>
        <w:proofErr w:type="spellStart"/>
        <w:r w:rsidRPr="00026F65">
          <w:rPr>
            <w:b/>
            <w:bCs/>
            <w:sz w:val="28"/>
            <w:szCs w:val="28"/>
            <w:rPrChange w:id="571" w:author="JoyceChen [陳曉慧]" w:date="2022-05-03T10:40:00Z">
              <w:rPr/>
            </w:rPrChange>
          </w:rPr>
          <w:t>mctpw</w:t>
        </w:r>
        <w:proofErr w:type="spellEnd"/>
        <w:r w:rsidRPr="00026F65">
          <w:rPr>
            <w:b/>
            <w:bCs/>
            <w:sz w:val="28"/>
            <w:szCs w:val="28"/>
            <w:rPrChange w:id="572" w:author="JoyceChen [陳曉慧]" w:date="2022-05-03T10:40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573" w:author="JoyceChen [陳曉慧]" w:date="2022-05-03T10:40:00Z">
              <w:rPr/>
            </w:rPrChange>
          </w:rPr>
          <w:t>eid_t</w:t>
        </w:r>
        <w:proofErr w:type="spellEnd"/>
        <w:r w:rsidRPr="00026F65">
          <w:rPr>
            <w:b/>
            <w:bCs/>
            <w:sz w:val="28"/>
            <w:szCs w:val="28"/>
            <w:rPrChange w:id="574" w:author="JoyceChen [陳曉慧]" w:date="2022-05-03T10:40:00Z">
              <w:rPr/>
            </w:rPrChange>
          </w:rPr>
          <w:t xml:space="preserve">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575" w:author="JoyceChen [陳曉慧]" w:date="2022-05-03T10:40:00Z">
              <w:rPr>
                <w:i/>
                <w:iCs/>
              </w:rPr>
            </w:rPrChange>
          </w:rPr>
          <w:t>dstEId</w:t>
        </w:r>
        <w:proofErr w:type="spellEnd"/>
        <w:r w:rsidRPr="00026F65">
          <w:rPr>
            <w:b/>
            <w:bCs/>
            <w:sz w:val="28"/>
            <w:szCs w:val="28"/>
            <w:rPrChange w:id="576" w:author="JoyceChen [陳曉慧]" w:date="2022-05-03T10:40:00Z">
              <w:rPr/>
            </w:rPrChange>
          </w:rPr>
          <w:t xml:space="preserve">, const uint8_t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577" w:author="JoyceChen [陳曉慧]" w:date="2022-05-03T10:40:00Z">
              <w:rPr>
                <w:i/>
                <w:iCs/>
              </w:rPr>
            </w:rPrChange>
          </w:rPr>
          <w:t>msgTag</w:t>
        </w:r>
        <w:proofErr w:type="spellEnd"/>
        <w:r w:rsidRPr="00026F65">
          <w:rPr>
            <w:b/>
            <w:bCs/>
            <w:sz w:val="28"/>
            <w:szCs w:val="28"/>
            <w:rPrChange w:id="578" w:author="JoyceChen [陳曉慧]" w:date="2022-05-03T10:40:00Z">
              <w:rPr/>
            </w:rPrChange>
          </w:rPr>
          <w:t xml:space="preserve">, const bool  </w:t>
        </w:r>
        <w:proofErr w:type="spellStart"/>
        <w:r w:rsidRPr="00026F65">
          <w:rPr>
            <w:b/>
            <w:bCs/>
            <w:i/>
            <w:iCs/>
            <w:sz w:val="28"/>
            <w:szCs w:val="28"/>
            <w:rPrChange w:id="579" w:author="JoyceChen [陳曉慧]" w:date="2022-05-03T10:40:00Z">
              <w:rPr>
                <w:i/>
                <w:iCs/>
              </w:rPr>
            </w:rPrChange>
          </w:rPr>
          <w:t>tagOwner</w:t>
        </w:r>
        <w:proofErr w:type="spellEnd"/>
        <w:r w:rsidRPr="00026F65">
          <w:rPr>
            <w:b/>
            <w:bCs/>
            <w:sz w:val="28"/>
            <w:szCs w:val="28"/>
            <w:rPrChange w:id="580" w:author="JoyceChen [陳曉慧]" w:date="2022-05-03T10:40:00Z">
              <w:rPr/>
            </w:rPrChange>
          </w:rPr>
          <w:t xml:space="preserve">, const </w:t>
        </w:r>
        <w:proofErr w:type="spellStart"/>
        <w:r w:rsidRPr="00026F65">
          <w:rPr>
            <w:b/>
            <w:bCs/>
            <w:sz w:val="28"/>
            <w:szCs w:val="28"/>
            <w:rPrChange w:id="581" w:author="JoyceChen [陳曉慧]" w:date="2022-05-03T10:40:00Z">
              <w:rPr/>
            </w:rPrChange>
          </w:rPr>
          <w:t>mctpw</w:t>
        </w:r>
        <w:proofErr w:type="spellEnd"/>
        <w:r w:rsidRPr="00026F65">
          <w:rPr>
            <w:b/>
            <w:bCs/>
            <w:sz w:val="28"/>
            <w:szCs w:val="28"/>
            <w:rPrChange w:id="582" w:author="JoyceChen [陳曉慧]" w:date="2022-05-03T10:40:00Z">
              <w:rPr/>
            </w:rPrChange>
          </w:rPr>
          <w:t>::</w:t>
        </w:r>
        <w:proofErr w:type="spellStart"/>
        <w:r w:rsidRPr="00026F65">
          <w:rPr>
            <w:b/>
            <w:bCs/>
            <w:sz w:val="28"/>
            <w:szCs w:val="28"/>
            <w:rPrChange w:id="583" w:author="JoyceChen [陳曉慧]" w:date="2022-05-03T10:40:00Z">
              <w:rPr/>
            </w:rPrChange>
          </w:rPr>
          <w:t>ByteArray</w:t>
        </w:r>
        <w:proofErr w:type="spellEnd"/>
        <w:r w:rsidRPr="00026F65">
          <w:rPr>
            <w:b/>
            <w:bCs/>
            <w:sz w:val="28"/>
            <w:szCs w:val="28"/>
            <w:rPrChange w:id="584" w:author="JoyceChen [陳曉慧]" w:date="2022-05-03T10:40:00Z">
              <w:rPr/>
            </w:rPrChange>
          </w:rPr>
          <w:t xml:space="preserve"> &amp;  </w:t>
        </w:r>
        <w:r w:rsidRPr="00026F65">
          <w:rPr>
            <w:b/>
            <w:bCs/>
            <w:i/>
            <w:iCs/>
            <w:sz w:val="28"/>
            <w:szCs w:val="28"/>
            <w:rPrChange w:id="585" w:author="JoyceChen [陳曉慧]" w:date="2022-05-03T10:40:00Z">
              <w:rPr>
                <w:i/>
                <w:iCs/>
              </w:rPr>
            </w:rPrChange>
          </w:rPr>
          <w:t>request</w:t>
        </w:r>
        <w:r w:rsidRPr="00026F65">
          <w:rPr>
            <w:b/>
            <w:bCs/>
            <w:sz w:val="28"/>
            <w:szCs w:val="28"/>
            <w:rPrChange w:id="586" w:author="JoyceChen [陳曉慧]" w:date="2022-05-03T10:40:00Z">
              <w:rPr/>
            </w:rPrChange>
          </w:rPr>
          <w:t>)</w:t>
        </w:r>
      </w:ins>
    </w:p>
    <w:p w14:paraId="4376C97E" w14:textId="77777777" w:rsidR="00227738" w:rsidRDefault="00227738" w:rsidP="00227738">
      <w:pPr>
        <w:pStyle w:val="ListContinue1"/>
        <w:rPr>
          <w:ins w:id="587" w:author="JoyceChen [陳曉慧]" w:date="2022-05-03T10:27:00Z"/>
        </w:rPr>
      </w:pPr>
      <w:bookmarkStart w:id="588" w:name="AAAAAAAAAG"/>
      <w:bookmarkEnd w:id="588"/>
    </w:p>
    <w:p w14:paraId="3F1CAD0E" w14:textId="77777777" w:rsidR="00227738" w:rsidRDefault="00227738" w:rsidP="00227738">
      <w:pPr>
        <w:pStyle w:val="ListContinue1"/>
        <w:rPr>
          <w:ins w:id="589" w:author="JoyceChen [陳曉慧]" w:date="2022-05-03T10:27:00Z"/>
        </w:rPr>
      </w:pPr>
      <w:ins w:id="590" w:author="JoyceChen [陳曉慧]" w:date="2022-05-03T10:27:00Z">
        <w:r>
          <w:t xml:space="preserve">Send MCTP request to </w:t>
        </w:r>
        <w:proofErr w:type="spellStart"/>
        <w:r>
          <w:t>dstEId</w:t>
        </w:r>
        <w:proofErr w:type="spellEnd"/>
        <w:r>
          <w:t xml:space="preserve"> and receive status of send operation in callback through SPDM. </w:t>
        </w:r>
      </w:ins>
    </w:p>
    <w:p w14:paraId="4A27DA76" w14:textId="77777777" w:rsidR="00227738" w:rsidRDefault="00227738" w:rsidP="00227738">
      <w:pPr>
        <w:pStyle w:val="BodyText"/>
        <w:adjustRightInd/>
        <w:ind w:left="360"/>
        <w:rPr>
          <w:ins w:id="591" w:author="JoyceChen [陳曉慧]" w:date="2022-05-03T10:27:00Z"/>
        </w:rPr>
      </w:pPr>
    </w:p>
    <w:p w14:paraId="75F4BBAD" w14:textId="77777777" w:rsidR="00227738" w:rsidRPr="00026F65" w:rsidRDefault="00227738">
      <w:pPr>
        <w:pStyle w:val="a3"/>
        <w:numPr>
          <w:ilvl w:val="0"/>
          <w:numId w:val="15"/>
        </w:numPr>
        <w:ind w:leftChars="0"/>
        <w:rPr>
          <w:ins w:id="592" w:author="JoyceChen [陳曉慧]" w:date="2022-05-03T10:27:00Z"/>
          <w:szCs w:val="24"/>
        </w:rPr>
        <w:pPrChange w:id="593" w:author="JoyceChen [陳曉慧]" w:date="2022-05-03T10:40:00Z">
          <w:pPr>
            <w:pStyle w:val="5"/>
            <w:ind w:left="480"/>
            <w:jc w:val="both"/>
          </w:pPr>
        </w:pPrChange>
      </w:pPr>
      <w:ins w:id="594" w:author="JoyceChen [陳曉慧]" w:date="2022-05-03T10:27:00Z">
        <w:r w:rsidRPr="00026F65">
          <w:rPr>
            <w:szCs w:val="24"/>
          </w:rPr>
          <w:t>Parameters</w:t>
        </w:r>
      </w:ins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27738" w14:paraId="5FE43BA4" w14:textId="77777777" w:rsidTr="00B83BEC">
        <w:trPr>
          <w:ins w:id="595" w:author="JoyceChen [陳曉慧]" w:date="2022-05-03T10:27:00Z"/>
        </w:trPr>
        <w:tc>
          <w:tcPr>
            <w:tcW w:w="1761" w:type="dxa"/>
          </w:tcPr>
          <w:p w14:paraId="48D0E1BF" w14:textId="77777777" w:rsidR="00227738" w:rsidRDefault="00227738" w:rsidP="00B83BEC">
            <w:pPr>
              <w:rPr>
                <w:ins w:id="596" w:author="JoyceChen [陳曉慧]" w:date="2022-05-03T10:27:00Z"/>
              </w:rPr>
            </w:pPr>
            <w:ins w:id="597" w:author="JoyceChen [陳曉慧]" w:date="2022-05-03T10:27:00Z">
              <w:r>
                <w:rPr>
                  <w:i/>
                  <w:iCs/>
                </w:rPr>
                <w:t>callback</w:t>
              </w:r>
              <w:r>
                <w:t xml:space="preserve"> </w:t>
              </w:r>
            </w:ins>
          </w:p>
        </w:tc>
        <w:tc>
          <w:tcPr>
            <w:tcW w:w="6561" w:type="dxa"/>
          </w:tcPr>
          <w:p w14:paraId="107126A5" w14:textId="77777777" w:rsidR="00227738" w:rsidRDefault="00227738" w:rsidP="00B83BEC">
            <w:pPr>
              <w:rPr>
                <w:ins w:id="598" w:author="JoyceChen [陳曉慧]" w:date="2022-05-03T10:27:00Z"/>
              </w:rPr>
            </w:pPr>
            <w:ins w:id="599" w:author="JoyceChen [陳曉慧]" w:date="2022-05-03T10:27:00Z">
              <w:r>
                <w:t xml:space="preserve">Callback that will be invoked with status of send operation </w:t>
              </w:r>
            </w:ins>
          </w:p>
        </w:tc>
      </w:tr>
      <w:tr w:rsidR="00227738" w14:paraId="0B23ED4D" w14:textId="77777777" w:rsidTr="00B83BEC">
        <w:trPr>
          <w:ins w:id="600" w:author="JoyceChen [陳曉慧]" w:date="2022-05-03T10:27:00Z"/>
        </w:trPr>
        <w:tc>
          <w:tcPr>
            <w:tcW w:w="1761" w:type="dxa"/>
          </w:tcPr>
          <w:p w14:paraId="51D0E927" w14:textId="77777777" w:rsidR="00227738" w:rsidRDefault="00227738" w:rsidP="00B83BEC">
            <w:pPr>
              <w:rPr>
                <w:ins w:id="601" w:author="JoyceChen [陳曉慧]" w:date="2022-05-03T10:27:00Z"/>
              </w:rPr>
            </w:pPr>
            <w:proofErr w:type="spellStart"/>
            <w:ins w:id="602" w:author="JoyceChen [陳曉慧]" w:date="2022-05-03T10:27:00Z">
              <w:r>
                <w:rPr>
                  <w:i/>
                  <w:iCs/>
                </w:rPr>
                <w:t>dstEId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568D708E" w14:textId="77777777" w:rsidR="00227738" w:rsidRDefault="00227738" w:rsidP="00B83BEC">
            <w:pPr>
              <w:rPr>
                <w:ins w:id="603" w:author="JoyceChen [陳曉慧]" w:date="2022-05-03T10:27:00Z"/>
              </w:rPr>
            </w:pPr>
            <w:ins w:id="604" w:author="JoyceChen [陳曉慧]" w:date="2022-05-03T10:27:00Z">
              <w:r>
                <w:t xml:space="preserve">Destination MCTP Endpoint ID </w:t>
              </w:r>
            </w:ins>
          </w:p>
        </w:tc>
      </w:tr>
      <w:tr w:rsidR="00227738" w14:paraId="0D39063D" w14:textId="77777777" w:rsidTr="00B83BEC">
        <w:trPr>
          <w:ins w:id="605" w:author="JoyceChen [陳曉慧]" w:date="2022-05-03T10:27:00Z"/>
        </w:trPr>
        <w:tc>
          <w:tcPr>
            <w:tcW w:w="1761" w:type="dxa"/>
          </w:tcPr>
          <w:p w14:paraId="7C536428" w14:textId="77777777" w:rsidR="00227738" w:rsidRDefault="00227738" w:rsidP="00B83BEC">
            <w:pPr>
              <w:rPr>
                <w:ins w:id="606" w:author="JoyceChen [陳曉慧]" w:date="2022-05-03T10:27:00Z"/>
              </w:rPr>
            </w:pPr>
            <w:proofErr w:type="spellStart"/>
            <w:ins w:id="607" w:author="JoyceChen [陳曉慧]" w:date="2022-05-03T10:27:00Z">
              <w:r>
                <w:rPr>
                  <w:i/>
                  <w:iCs/>
                </w:rPr>
                <w:t>msgTag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263653C9" w14:textId="77777777" w:rsidR="00227738" w:rsidRDefault="00227738" w:rsidP="00B83BEC">
            <w:pPr>
              <w:rPr>
                <w:ins w:id="608" w:author="JoyceChen [陳曉慧]" w:date="2022-05-03T10:27:00Z"/>
              </w:rPr>
            </w:pPr>
            <w:ins w:id="609" w:author="JoyceChen [陳曉慧]" w:date="2022-05-03T10:27:00Z">
              <w:r>
                <w:t xml:space="preserve">MCTP message tag value </w:t>
              </w:r>
            </w:ins>
          </w:p>
        </w:tc>
      </w:tr>
      <w:tr w:rsidR="00227738" w14:paraId="638F958D" w14:textId="77777777" w:rsidTr="00B83BEC">
        <w:trPr>
          <w:ins w:id="610" w:author="JoyceChen [陳曉慧]" w:date="2022-05-03T10:27:00Z"/>
        </w:trPr>
        <w:tc>
          <w:tcPr>
            <w:tcW w:w="1761" w:type="dxa"/>
          </w:tcPr>
          <w:p w14:paraId="5FB0F8D2" w14:textId="77777777" w:rsidR="00227738" w:rsidRDefault="00227738" w:rsidP="00B83BEC">
            <w:pPr>
              <w:rPr>
                <w:ins w:id="611" w:author="JoyceChen [陳曉慧]" w:date="2022-05-03T10:27:00Z"/>
              </w:rPr>
            </w:pPr>
            <w:proofErr w:type="spellStart"/>
            <w:ins w:id="612" w:author="JoyceChen [陳曉慧]" w:date="2022-05-03T10:27:00Z">
              <w:r>
                <w:rPr>
                  <w:i/>
                  <w:iCs/>
                </w:rPr>
                <w:t>tagOwner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23468601" w14:textId="77777777" w:rsidR="00227738" w:rsidRDefault="00227738" w:rsidP="00B83BEC">
            <w:pPr>
              <w:rPr>
                <w:ins w:id="613" w:author="JoyceChen [陳曉慧]" w:date="2022-05-03T10:27:00Z"/>
              </w:rPr>
            </w:pPr>
            <w:ins w:id="614" w:author="JoyceChen [陳曉慧]" w:date="2022-05-03T10:27:00Z">
              <w:r>
                <w:t xml:space="preserve">MCTP tag owner bit. Identifies whether the message tag was originated by the endpoint that is the source of the message </w:t>
              </w:r>
            </w:ins>
          </w:p>
        </w:tc>
      </w:tr>
      <w:tr w:rsidR="00227738" w14:paraId="4FDD2FE8" w14:textId="77777777" w:rsidTr="00B83BEC">
        <w:trPr>
          <w:ins w:id="615" w:author="JoyceChen [陳曉慧]" w:date="2022-05-03T10:27:00Z"/>
        </w:trPr>
        <w:tc>
          <w:tcPr>
            <w:tcW w:w="1761" w:type="dxa"/>
          </w:tcPr>
          <w:p w14:paraId="16691D1D" w14:textId="77777777" w:rsidR="00227738" w:rsidRDefault="00227738" w:rsidP="00B83BEC">
            <w:pPr>
              <w:rPr>
                <w:ins w:id="616" w:author="JoyceChen [陳曉慧]" w:date="2022-05-03T10:27:00Z"/>
              </w:rPr>
            </w:pPr>
            <w:ins w:id="617" w:author="JoyceChen [陳曉慧]" w:date="2022-05-03T10:27:00Z">
              <w:r>
                <w:rPr>
                  <w:i/>
                  <w:iCs/>
                </w:rPr>
                <w:t>request</w:t>
              </w:r>
              <w:r>
                <w:t xml:space="preserve"> </w:t>
              </w:r>
            </w:ins>
          </w:p>
        </w:tc>
        <w:tc>
          <w:tcPr>
            <w:tcW w:w="6561" w:type="dxa"/>
          </w:tcPr>
          <w:p w14:paraId="598EA1AC" w14:textId="77777777" w:rsidR="00227738" w:rsidRDefault="00227738" w:rsidP="00B83BEC">
            <w:pPr>
              <w:rPr>
                <w:ins w:id="618" w:author="JoyceChen [陳曉慧]" w:date="2022-05-03T10:27:00Z"/>
              </w:rPr>
            </w:pPr>
            <w:ins w:id="619" w:author="JoyceChen [陳曉慧]" w:date="2022-05-03T10:27:00Z">
              <w:r>
                <w:t xml:space="preserve">MCTP request byte array </w:t>
              </w:r>
            </w:ins>
          </w:p>
        </w:tc>
      </w:tr>
    </w:tbl>
    <w:p w14:paraId="3A500402" w14:textId="77777777" w:rsidR="00026F65" w:rsidRDefault="00026F65" w:rsidP="00026F65">
      <w:pPr>
        <w:rPr>
          <w:ins w:id="620" w:author="JoyceChen [陳曉慧]" w:date="2022-05-03T10:40:00Z"/>
        </w:rPr>
      </w:pPr>
    </w:p>
    <w:p w14:paraId="7383AAC0" w14:textId="04C2A567" w:rsidR="00227738" w:rsidRPr="00026F65" w:rsidRDefault="00227738">
      <w:pPr>
        <w:rPr>
          <w:ins w:id="621" w:author="JoyceChen [陳曉慧]" w:date="2022-05-03T10:27:00Z"/>
          <w:sz w:val="28"/>
          <w:szCs w:val="28"/>
          <w:rPrChange w:id="622" w:author="JoyceChen [陳曉慧]" w:date="2022-05-03T10:41:00Z">
            <w:rPr>
              <w:ins w:id="623" w:author="JoyceChen [陳曉慧]" w:date="2022-05-03T10:27:00Z"/>
            </w:rPr>
          </w:rPrChange>
        </w:rPr>
        <w:pPrChange w:id="624" w:author="JoyceChen [陳曉慧]" w:date="2022-05-03T10:40:00Z">
          <w:pPr>
            <w:pStyle w:val="4"/>
          </w:pPr>
        </w:pPrChange>
      </w:pPr>
      <w:ins w:id="625" w:author="JoyceChen [陳曉慧]" w:date="2022-05-03T10:27:00Z">
        <w:r w:rsidRPr="00026F65">
          <w:rPr>
            <w:sz w:val="28"/>
            <w:szCs w:val="28"/>
            <w:rPrChange w:id="626" w:author="JoyceChen [陳曉慧]" w:date="2022-05-03T10:41:00Z">
              <w:rPr/>
            </w:rPrChange>
          </w:rPr>
          <w:fldChar w:fldCharType="begin"/>
        </w:r>
        <w:r w:rsidRPr="00026F65">
          <w:rPr>
            <w:sz w:val="28"/>
            <w:szCs w:val="28"/>
            <w:rPrChange w:id="627" w:author="JoyceChen [陳曉慧]" w:date="2022-05-03T10:41:00Z">
              <w:rPr/>
            </w:rPrChange>
          </w:rPr>
          <w:instrText>xe "sendReceiveAsync:SPDMAPPLib"</w:instrText>
        </w:r>
        <w:r w:rsidRPr="00026F65">
          <w:rPr>
            <w:sz w:val="28"/>
            <w:szCs w:val="28"/>
            <w:rPrChange w:id="628" w:author="JoyceChen [陳曉慧]" w:date="2022-05-03T10:41:00Z">
              <w:rPr/>
            </w:rPrChange>
          </w:rPr>
          <w:fldChar w:fldCharType="end"/>
        </w:r>
        <w:r w:rsidRPr="00026F65">
          <w:rPr>
            <w:sz w:val="28"/>
            <w:szCs w:val="28"/>
            <w:rPrChange w:id="629" w:author="JoyceChen [陳曉慧]" w:date="2022-05-03T10:41:00Z">
              <w:rPr/>
            </w:rPrChange>
          </w:rPr>
          <w:fldChar w:fldCharType="begin"/>
        </w:r>
        <w:r w:rsidRPr="00026F65">
          <w:rPr>
            <w:sz w:val="28"/>
            <w:szCs w:val="28"/>
            <w:rPrChange w:id="630" w:author="JoyceChen [陳曉慧]" w:date="2022-05-03T10:41:00Z">
              <w:rPr/>
            </w:rPrChange>
          </w:rPr>
          <w:instrText>xe "SPDMAPPLib:sendReceiveAsync"</w:instrText>
        </w:r>
        <w:r w:rsidRPr="00026F65">
          <w:rPr>
            <w:sz w:val="28"/>
            <w:szCs w:val="28"/>
            <w:rPrChange w:id="631" w:author="JoyceChen [陳曉慧]" w:date="2022-05-03T10:41:00Z">
              <w:rPr/>
            </w:rPrChange>
          </w:rPr>
          <w:fldChar w:fldCharType="end"/>
        </w:r>
        <w:r w:rsidRPr="00026F65">
          <w:rPr>
            <w:sz w:val="28"/>
            <w:szCs w:val="28"/>
            <w:rPrChange w:id="632" w:author="JoyceChen [陳曉慧]" w:date="2022-05-03T10:41:00Z">
              <w:rPr/>
            </w:rPrChange>
          </w:rPr>
          <w:t xml:space="preserve">void </w:t>
        </w:r>
        <w:proofErr w:type="spellStart"/>
        <w:proofErr w:type="gramStart"/>
        <w:r w:rsidRPr="00026F65">
          <w:rPr>
            <w:sz w:val="28"/>
            <w:szCs w:val="28"/>
            <w:rPrChange w:id="633" w:author="JoyceChen [陳曉慧]" w:date="2022-05-03T10:41:00Z">
              <w:rPr/>
            </w:rPrChange>
          </w:rPr>
          <w:t>SPDMAPPLib</w:t>
        </w:r>
        <w:proofErr w:type="spellEnd"/>
        <w:r w:rsidRPr="00026F65">
          <w:rPr>
            <w:sz w:val="28"/>
            <w:szCs w:val="28"/>
            <w:rPrChange w:id="634" w:author="JoyceChen [陳曉慧]" w:date="2022-05-03T10:41:00Z">
              <w:rPr/>
            </w:rPrChange>
          </w:rPr>
          <w:t>::</w:t>
        </w:r>
        <w:proofErr w:type="spellStart"/>
        <w:proofErr w:type="gramEnd"/>
        <w:r w:rsidRPr="00026F65">
          <w:rPr>
            <w:sz w:val="28"/>
            <w:szCs w:val="28"/>
            <w:rPrChange w:id="635" w:author="JoyceChen [陳曉慧]" w:date="2022-05-03T10:41:00Z">
              <w:rPr/>
            </w:rPrChange>
          </w:rPr>
          <w:t>sendReceiveAsync</w:t>
        </w:r>
        <w:proofErr w:type="spellEnd"/>
        <w:r w:rsidRPr="00026F65">
          <w:rPr>
            <w:sz w:val="28"/>
            <w:szCs w:val="28"/>
            <w:rPrChange w:id="636" w:author="JoyceChen [陳曉慧]" w:date="2022-05-03T10:41:00Z">
              <w:rPr/>
            </w:rPrChange>
          </w:rPr>
          <w:t xml:space="preserve"> (</w:t>
        </w:r>
        <w:proofErr w:type="spellStart"/>
        <w:r w:rsidRPr="00026F65">
          <w:rPr>
            <w:sz w:val="28"/>
            <w:szCs w:val="28"/>
            <w:rPrChange w:id="637" w:author="JoyceChen [陳曉慧]" w:date="2022-05-03T10:41:00Z">
              <w:rPr/>
            </w:rPrChange>
          </w:rPr>
          <w:t>ReceiveCallback</w:t>
        </w:r>
        <w:proofErr w:type="spellEnd"/>
        <w:r w:rsidRPr="00026F65">
          <w:rPr>
            <w:sz w:val="28"/>
            <w:szCs w:val="28"/>
            <w:rPrChange w:id="638" w:author="JoyceChen [陳曉慧]" w:date="2022-05-03T10:41:00Z">
              <w:rPr/>
            </w:rPrChange>
          </w:rPr>
          <w:t xml:space="preserve">  </w:t>
        </w:r>
        <w:proofErr w:type="spellStart"/>
        <w:r w:rsidRPr="00026F65">
          <w:rPr>
            <w:i/>
            <w:iCs/>
            <w:sz w:val="28"/>
            <w:szCs w:val="28"/>
            <w:rPrChange w:id="639" w:author="JoyceChen [陳曉慧]" w:date="2022-05-03T10:41:00Z">
              <w:rPr>
                <w:i/>
                <w:iCs/>
              </w:rPr>
            </w:rPrChange>
          </w:rPr>
          <w:t>receiveCb</w:t>
        </w:r>
        <w:proofErr w:type="spellEnd"/>
        <w:r w:rsidRPr="00026F65">
          <w:rPr>
            <w:sz w:val="28"/>
            <w:szCs w:val="28"/>
            <w:rPrChange w:id="640" w:author="JoyceChen [陳曉慧]" w:date="2022-05-03T10:41:00Z">
              <w:rPr/>
            </w:rPrChange>
          </w:rPr>
          <w:t xml:space="preserve">, </w:t>
        </w:r>
        <w:proofErr w:type="spellStart"/>
        <w:r w:rsidRPr="00026F65">
          <w:rPr>
            <w:sz w:val="28"/>
            <w:szCs w:val="28"/>
            <w:rPrChange w:id="641" w:author="JoyceChen [陳曉慧]" w:date="2022-05-03T10:41:00Z">
              <w:rPr/>
            </w:rPrChange>
          </w:rPr>
          <w:t>mctpw</w:t>
        </w:r>
        <w:proofErr w:type="spellEnd"/>
        <w:r w:rsidRPr="00026F65">
          <w:rPr>
            <w:sz w:val="28"/>
            <w:szCs w:val="28"/>
            <w:rPrChange w:id="642" w:author="JoyceChen [陳曉慧]" w:date="2022-05-03T10:41:00Z">
              <w:rPr/>
            </w:rPrChange>
          </w:rPr>
          <w:t>::</w:t>
        </w:r>
        <w:proofErr w:type="spellStart"/>
        <w:r w:rsidRPr="00026F65">
          <w:rPr>
            <w:sz w:val="28"/>
            <w:szCs w:val="28"/>
            <w:rPrChange w:id="643" w:author="JoyceChen [陳曉慧]" w:date="2022-05-03T10:41:00Z">
              <w:rPr/>
            </w:rPrChange>
          </w:rPr>
          <w:t>eid_t</w:t>
        </w:r>
        <w:proofErr w:type="spellEnd"/>
        <w:r w:rsidRPr="00026F65">
          <w:rPr>
            <w:sz w:val="28"/>
            <w:szCs w:val="28"/>
            <w:rPrChange w:id="644" w:author="JoyceChen [陳曉慧]" w:date="2022-05-03T10:41:00Z">
              <w:rPr/>
            </w:rPrChange>
          </w:rPr>
          <w:t xml:space="preserve">  </w:t>
        </w:r>
        <w:proofErr w:type="spellStart"/>
        <w:r w:rsidRPr="00026F65">
          <w:rPr>
            <w:i/>
            <w:iCs/>
            <w:sz w:val="28"/>
            <w:szCs w:val="28"/>
            <w:rPrChange w:id="645" w:author="JoyceChen [陳曉慧]" w:date="2022-05-03T10:41:00Z">
              <w:rPr>
                <w:i/>
                <w:iCs/>
              </w:rPr>
            </w:rPrChange>
          </w:rPr>
          <w:t>dstEId</w:t>
        </w:r>
        <w:proofErr w:type="spellEnd"/>
        <w:r w:rsidRPr="00026F65">
          <w:rPr>
            <w:sz w:val="28"/>
            <w:szCs w:val="28"/>
            <w:rPrChange w:id="646" w:author="JoyceChen [陳曉慧]" w:date="2022-05-03T10:41:00Z">
              <w:rPr/>
            </w:rPrChange>
          </w:rPr>
          <w:t xml:space="preserve">, const </w:t>
        </w:r>
        <w:proofErr w:type="spellStart"/>
        <w:r w:rsidRPr="00026F65">
          <w:rPr>
            <w:sz w:val="28"/>
            <w:szCs w:val="28"/>
            <w:rPrChange w:id="647" w:author="JoyceChen [陳曉慧]" w:date="2022-05-03T10:41:00Z">
              <w:rPr/>
            </w:rPrChange>
          </w:rPr>
          <w:t>mctpw</w:t>
        </w:r>
        <w:proofErr w:type="spellEnd"/>
        <w:r w:rsidRPr="00026F65">
          <w:rPr>
            <w:sz w:val="28"/>
            <w:szCs w:val="28"/>
            <w:rPrChange w:id="648" w:author="JoyceChen [陳曉慧]" w:date="2022-05-03T10:41:00Z">
              <w:rPr/>
            </w:rPrChange>
          </w:rPr>
          <w:t>::</w:t>
        </w:r>
        <w:proofErr w:type="spellStart"/>
        <w:r w:rsidRPr="00026F65">
          <w:rPr>
            <w:sz w:val="28"/>
            <w:szCs w:val="28"/>
            <w:rPrChange w:id="649" w:author="JoyceChen [陳曉慧]" w:date="2022-05-03T10:41:00Z">
              <w:rPr/>
            </w:rPrChange>
          </w:rPr>
          <w:t>ByteArray</w:t>
        </w:r>
        <w:proofErr w:type="spellEnd"/>
        <w:r w:rsidRPr="00026F65">
          <w:rPr>
            <w:sz w:val="28"/>
            <w:szCs w:val="28"/>
            <w:rPrChange w:id="650" w:author="JoyceChen [陳曉慧]" w:date="2022-05-03T10:41:00Z">
              <w:rPr/>
            </w:rPrChange>
          </w:rPr>
          <w:t xml:space="preserve"> &amp;  </w:t>
        </w:r>
        <w:r w:rsidRPr="00026F65">
          <w:rPr>
            <w:i/>
            <w:iCs/>
            <w:sz w:val="28"/>
            <w:szCs w:val="28"/>
            <w:rPrChange w:id="651" w:author="JoyceChen [陳曉慧]" w:date="2022-05-03T10:41:00Z">
              <w:rPr>
                <w:i/>
                <w:iCs/>
              </w:rPr>
            </w:rPrChange>
          </w:rPr>
          <w:t>request</w:t>
        </w:r>
        <w:r w:rsidRPr="00026F65">
          <w:rPr>
            <w:sz w:val="28"/>
            <w:szCs w:val="28"/>
            <w:rPrChange w:id="652" w:author="JoyceChen [陳曉慧]" w:date="2022-05-03T10:41:00Z">
              <w:rPr/>
            </w:rPrChange>
          </w:rPr>
          <w:t xml:space="preserve">, std::chrono::milliseconds  </w:t>
        </w:r>
        <w:r w:rsidRPr="00026F65">
          <w:rPr>
            <w:i/>
            <w:iCs/>
            <w:sz w:val="28"/>
            <w:szCs w:val="28"/>
            <w:rPrChange w:id="653" w:author="JoyceChen [陳曉慧]" w:date="2022-05-03T10:41:00Z">
              <w:rPr>
                <w:i/>
                <w:iCs/>
              </w:rPr>
            </w:rPrChange>
          </w:rPr>
          <w:t>timeout</w:t>
        </w:r>
        <w:r w:rsidRPr="00026F65">
          <w:rPr>
            <w:sz w:val="28"/>
            <w:szCs w:val="28"/>
            <w:rPrChange w:id="654" w:author="JoyceChen [陳曉慧]" w:date="2022-05-03T10:41:00Z">
              <w:rPr/>
            </w:rPrChange>
          </w:rPr>
          <w:t>)</w:t>
        </w:r>
      </w:ins>
    </w:p>
    <w:p w14:paraId="1D3A6EEE" w14:textId="77777777" w:rsidR="00227738" w:rsidRDefault="00227738" w:rsidP="00227738">
      <w:pPr>
        <w:pStyle w:val="ListContinue1"/>
        <w:rPr>
          <w:ins w:id="655" w:author="JoyceChen [陳曉慧]" w:date="2022-05-03T10:27:00Z"/>
        </w:rPr>
      </w:pPr>
      <w:bookmarkStart w:id="656" w:name="AAAAAAAAAH"/>
      <w:bookmarkEnd w:id="656"/>
    </w:p>
    <w:p w14:paraId="65BE5895" w14:textId="77777777" w:rsidR="00227738" w:rsidRDefault="00227738" w:rsidP="00227738">
      <w:pPr>
        <w:pStyle w:val="ListContinue1"/>
        <w:rPr>
          <w:ins w:id="657" w:author="JoyceChen [陳曉慧]" w:date="2022-05-03T10:27:00Z"/>
        </w:rPr>
      </w:pPr>
      <w:ins w:id="658" w:author="JoyceChen [陳曉慧]" w:date="2022-05-03T10:27:00Z">
        <w:r>
          <w:t xml:space="preserve">Send request to </w:t>
        </w:r>
        <w:proofErr w:type="spellStart"/>
        <w:r>
          <w:t>dstEId</w:t>
        </w:r>
        <w:proofErr w:type="spellEnd"/>
        <w:r>
          <w:t xml:space="preserve"> and receive response asynchronously in </w:t>
        </w:r>
        <w:proofErr w:type="spellStart"/>
        <w:r>
          <w:t>receiveCb</w:t>
        </w:r>
        <w:proofErr w:type="spellEnd"/>
        <w:r>
          <w:t xml:space="preserve"> through SPDM. </w:t>
        </w:r>
      </w:ins>
    </w:p>
    <w:p w14:paraId="525927D7" w14:textId="77777777" w:rsidR="00227738" w:rsidRDefault="00227738" w:rsidP="00227738">
      <w:pPr>
        <w:pStyle w:val="BodyText"/>
        <w:adjustRightInd/>
        <w:ind w:left="360"/>
        <w:rPr>
          <w:ins w:id="659" w:author="JoyceChen [陳曉慧]" w:date="2022-05-03T10:27:00Z"/>
        </w:rPr>
      </w:pPr>
    </w:p>
    <w:p w14:paraId="415A4988" w14:textId="77777777" w:rsidR="00227738" w:rsidRPr="00932B9B" w:rsidRDefault="00227738">
      <w:pPr>
        <w:pStyle w:val="a3"/>
        <w:numPr>
          <w:ilvl w:val="0"/>
          <w:numId w:val="15"/>
        </w:numPr>
        <w:ind w:leftChars="0"/>
        <w:rPr>
          <w:ins w:id="660" w:author="JoyceChen [陳曉慧]" w:date="2022-05-03T10:27:00Z"/>
          <w:szCs w:val="24"/>
        </w:rPr>
        <w:pPrChange w:id="661" w:author="JoyceChen [陳曉慧]" w:date="2022-05-03T10:41:00Z">
          <w:pPr>
            <w:pStyle w:val="5"/>
            <w:ind w:left="480"/>
            <w:jc w:val="both"/>
          </w:pPr>
        </w:pPrChange>
      </w:pPr>
      <w:ins w:id="662" w:author="JoyceChen [陳曉慧]" w:date="2022-05-03T10:27:00Z">
        <w:r w:rsidRPr="00932B9B">
          <w:rPr>
            <w:szCs w:val="24"/>
          </w:rPr>
          <w:t>Parameters</w:t>
        </w:r>
      </w:ins>
    </w:p>
    <w:tbl>
      <w:tblPr>
        <w:tblW w:w="8322" w:type="dxa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27738" w14:paraId="5A181E64" w14:textId="77777777" w:rsidTr="00932B9B">
        <w:trPr>
          <w:ins w:id="663" w:author="JoyceChen [陳曉慧]" w:date="2022-05-03T10:27:00Z"/>
        </w:trPr>
        <w:tc>
          <w:tcPr>
            <w:tcW w:w="1761" w:type="dxa"/>
          </w:tcPr>
          <w:p w14:paraId="3FC3CBDC" w14:textId="77777777" w:rsidR="00227738" w:rsidRDefault="00227738" w:rsidP="00B83BEC">
            <w:pPr>
              <w:rPr>
                <w:ins w:id="664" w:author="JoyceChen [陳曉慧]" w:date="2022-05-03T10:27:00Z"/>
              </w:rPr>
            </w:pPr>
            <w:proofErr w:type="spellStart"/>
            <w:ins w:id="665" w:author="JoyceChen [陳曉慧]" w:date="2022-05-03T10:27:00Z">
              <w:r>
                <w:rPr>
                  <w:i/>
                  <w:iCs/>
                </w:rPr>
                <w:t>receiveCb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55708E83" w14:textId="77777777" w:rsidR="00227738" w:rsidRDefault="00227738" w:rsidP="00B83BEC">
            <w:pPr>
              <w:rPr>
                <w:ins w:id="666" w:author="JoyceChen [陳曉慧]" w:date="2022-05-03T10:27:00Z"/>
              </w:rPr>
            </w:pPr>
            <w:ins w:id="667" w:author="JoyceChen [陳曉慧]" w:date="2022-05-03T10:27:00Z">
              <w:r>
                <w:t xml:space="preserve">Callback to be executed when response is ready </w:t>
              </w:r>
            </w:ins>
          </w:p>
        </w:tc>
      </w:tr>
      <w:tr w:rsidR="00227738" w14:paraId="267FB5D4" w14:textId="77777777" w:rsidTr="00932B9B">
        <w:trPr>
          <w:ins w:id="668" w:author="JoyceChen [陳曉慧]" w:date="2022-05-03T10:27:00Z"/>
        </w:trPr>
        <w:tc>
          <w:tcPr>
            <w:tcW w:w="1761" w:type="dxa"/>
          </w:tcPr>
          <w:p w14:paraId="6A52C442" w14:textId="77777777" w:rsidR="00227738" w:rsidRDefault="00227738" w:rsidP="00B83BEC">
            <w:pPr>
              <w:rPr>
                <w:ins w:id="669" w:author="JoyceChen [陳曉慧]" w:date="2022-05-03T10:27:00Z"/>
              </w:rPr>
            </w:pPr>
            <w:proofErr w:type="spellStart"/>
            <w:ins w:id="670" w:author="JoyceChen [陳曉慧]" w:date="2022-05-03T10:27:00Z">
              <w:r>
                <w:rPr>
                  <w:i/>
                  <w:iCs/>
                </w:rPr>
                <w:t>dstEId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04400154" w14:textId="77777777" w:rsidR="00227738" w:rsidRDefault="00227738" w:rsidP="00B83BEC">
            <w:pPr>
              <w:rPr>
                <w:ins w:id="671" w:author="JoyceChen [陳曉慧]" w:date="2022-05-03T10:27:00Z"/>
              </w:rPr>
            </w:pPr>
            <w:ins w:id="672" w:author="JoyceChen [陳曉慧]" w:date="2022-05-03T10:27:00Z">
              <w:r>
                <w:t xml:space="preserve">Destination MCTP Endpoint ID </w:t>
              </w:r>
            </w:ins>
          </w:p>
        </w:tc>
      </w:tr>
      <w:tr w:rsidR="00227738" w14:paraId="6981F6B5" w14:textId="77777777" w:rsidTr="00932B9B">
        <w:trPr>
          <w:ins w:id="673" w:author="JoyceChen [陳曉慧]" w:date="2022-05-03T10:27:00Z"/>
        </w:trPr>
        <w:tc>
          <w:tcPr>
            <w:tcW w:w="1761" w:type="dxa"/>
          </w:tcPr>
          <w:p w14:paraId="0C6F5658" w14:textId="77777777" w:rsidR="00227738" w:rsidRDefault="00227738" w:rsidP="00B83BEC">
            <w:pPr>
              <w:rPr>
                <w:ins w:id="674" w:author="JoyceChen [陳曉慧]" w:date="2022-05-03T10:27:00Z"/>
              </w:rPr>
            </w:pPr>
            <w:ins w:id="675" w:author="JoyceChen [陳曉慧]" w:date="2022-05-03T10:27:00Z">
              <w:r>
                <w:rPr>
                  <w:i/>
                  <w:iCs/>
                </w:rPr>
                <w:t>request</w:t>
              </w:r>
              <w:r>
                <w:t xml:space="preserve"> </w:t>
              </w:r>
            </w:ins>
          </w:p>
        </w:tc>
        <w:tc>
          <w:tcPr>
            <w:tcW w:w="6561" w:type="dxa"/>
          </w:tcPr>
          <w:p w14:paraId="265016A8" w14:textId="77777777" w:rsidR="00227738" w:rsidRDefault="00227738" w:rsidP="00B83BEC">
            <w:pPr>
              <w:rPr>
                <w:ins w:id="676" w:author="JoyceChen [陳曉慧]" w:date="2022-05-03T10:27:00Z"/>
              </w:rPr>
            </w:pPr>
            <w:ins w:id="677" w:author="JoyceChen [陳曉慧]" w:date="2022-05-03T10:27:00Z">
              <w:r>
                <w:t xml:space="preserve">MCTP request byte array </w:t>
              </w:r>
            </w:ins>
          </w:p>
        </w:tc>
      </w:tr>
      <w:tr w:rsidR="00227738" w14:paraId="01FB55A3" w14:textId="77777777" w:rsidTr="00932B9B">
        <w:trPr>
          <w:ins w:id="678" w:author="JoyceChen [陳曉慧]" w:date="2022-05-03T10:27:00Z"/>
        </w:trPr>
        <w:tc>
          <w:tcPr>
            <w:tcW w:w="1761" w:type="dxa"/>
          </w:tcPr>
          <w:p w14:paraId="39E26920" w14:textId="77777777" w:rsidR="00227738" w:rsidRDefault="00227738" w:rsidP="00B83BEC">
            <w:pPr>
              <w:rPr>
                <w:ins w:id="679" w:author="JoyceChen [陳曉慧]" w:date="2022-05-03T10:27:00Z"/>
              </w:rPr>
            </w:pPr>
            <w:ins w:id="680" w:author="JoyceChen [陳曉慧]" w:date="2022-05-03T10:27:00Z">
              <w:r>
                <w:rPr>
                  <w:i/>
                  <w:iCs/>
                </w:rPr>
                <w:t>timeout</w:t>
              </w:r>
              <w:r>
                <w:t xml:space="preserve"> </w:t>
              </w:r>
            </w:ins>
          </w:p>
        </w:tc>
        <w:tc>
          <w:tcPr>
            <w:tcW w:w="6561" w:type="dxa"/>
          </w:tcPr>
          <w:p w14:paraId="3DE7D5A1" w14:textId="77777777" w:rsidR="00227738" w:rsidRDefault="00227738" w:rsidP="00B83BEC">
            <w:pPr>
              <w:rPr>
                <w:ins w:id="681" w:author="JoyceChen [陳曉慧]" w:date="2022-05-03T10:27:00Z"/>
              </w:rPr>
            </w:pPr>
            <w:ins w:id="682" w:author="JoyceChen [陳曉慧]" w:date="2022-05-03T10:27:00Z">
              <w:r>
                <w:t xml:space="preserve">MCTP receive timeout </w:t>
              </w:r>
            </w:ins>
          </w:p>
        </w:tc>
      </w:tr>
    </w:tbl>
    <w:p w14:paraId="749706E1" w14:textId="77777777" w:rsidR="00932B9B" w:rsidRPr="00026F65" w:rsidRDefault="00932B9B" w:rsidP="00932B9B">
      <w:pPr>
        <w:pStyle w:val="a3"/>
        <w:numPr>
          <w:ilvl w:val="0"/>
          <w:numId w:val="15"/>
        </w:numPr>
        <w:ind w:leftChars="0"/>
        <w:rPr>
          <w:ins w:id="683" w:author="JoyceChen [陳曉慧]" w:date="2022-05-03T10:42:00Z"/>
          <w:szCs w:val="24"/>
        </w:rPr>
      </w:pPr>
      <w:ins w:id="684" w:author="JoyceChen [陳曉慧]" w:date="2022-05-03T10:42:00Z">
        <w:r w:rsidRPr="00026F65">
          <w:rPr>
            <w:szCs w:val="24"/>
          </w:rPr>
          <w:t>Returns</w:t>
        </w:r>
      </w:ins>
    </w:p>
    <w:p w14:paraId="530594F5" w14:textId="10E6F471" w:rsidR="00932B9B" w:rsidRDefault="00227738" w:rsidP="00932B9B">
      <w:pPr>
        <w:ind w:left="360" w:firstLine="480"/>
        <w:rPr>
          <w:ins w:id="685" w:author="JoyceChen [陳曉慧]" w:date="2022-05-03T10:43:00Z"/>
        </w:rPr>
      </w:pPr>
      <w:ins w:id="686" w:author="JoyceChen [陳曉慧]" w:date="2022-05-03T10:27:00Z">
        <w:r w:rsidRPr="00932B9B">
          <w:fldChar w:fldCharType="begin"/>
        </w:r>
        <w:r w:rsidRPr="00932B9B">
          <w:instrText>xe "sendReceiveYield:SPDMAPPLib"</w:instrText>
        </w:r>
        <w:r w:rsidRPr="00932B9B">
          <w:fldChar w:fldCharType="end"/>
        </w:r>
        <w:r w:rsidRPr="00932B9B">
          <w:fldChar w:fldCharType="begin"/>
        </w:r>
        <w:r w:rsidRPr="00932B9B">
          <w:instrText>xe "SPDMAPPLib:sendReceiveYield"</w:instrText>
        </w:r>
        <w:r w:rsidRPr="00932B9B">
          <w:fldChar w:fldCharType="end"/>
        </w:r>
        <w:proofErr w:type="gramStart"/>
        <w:r w:rsidRPr="00932B9B">
          <w:t>std::</w:t>
        </w:r>
        <w:proofErr w:type="gramEnd"/>
        <w:r w:rsidRPr="00932B9B">
          <w:t>pair&lt; boost::system::</w:t>
        </w:r>
        <w:proofErr w:type="spellStart"/>
        <w:r w:rsidRPr="00932B9B">
          <w:t>error_code</w:t>
        </w:r>
        <w:proofErr w:type="spellEnd"/>
        <w:r w:rsidRPr="00932B9B">
          <w:t xml:space="preserve">, </w:t>
        </w:r>
        <w:proofErr w:type="spellStart"/>
        <w:r w:rsidRPr="00932B9B">
          <w:t>mctpw</w:t>
        </w:r>
        <w:proofErr w:type="spellEnd"/>
        <w:r w:rsidRPr="00932B9B">
          <w:t>::</w:t>
        </w:r>
        <w:proofErr w:type="spellStart"/>
        <w:r w:rsidRPr="00932B9B">
          <w:t>ByteArray</w:t>
        </w:r>
        <w:proofErr w:type="spellEnd"/>
        <w:r w:rsidRPr="00932B9B">
          <w:t xml:space="preserve"> &gt; </w:t>
        </w:r>
      </w:ins>
    </w:p>
    <w:p w14:paraId="073C45B5" w14:textId="77777777" w:rsidR="00B064C4" w:rsidRDefault="00B064C4">
      <w:pPr>
        <w:ind w:left="360" w:firstLine="480"/>
        <w:rPr>
          <w:ins w:id="687" w:author="JoyceChen [陳曉慧]" w:date="2022-05-03T10:42:00Z"/>
        </w:rPr>
        <w:pPrChange w:id="688" w:author="JoyceChen [陳曉慧]" w:date="2022-05-03T10:42:00Z">
          <w:pPr>
            <w:pStyle w:val="4"/>
            <w:ind w:firstLine="360"/>
          </w:pPr>
        </w:pPrChange>
      </w:pPr>
    </w:p>
    <w:p w14:paraId="22110105" w14:textId="6CECC9C6" w:rsidR="00227738" w:rsidRPr="00B064C4" w:rsidRDefault="00227738">
      <w:pPr>
        <w:rPr>
          <w:ins w:id="689" w:author="JoyceChen [陳曉慧]" w:date="2022-05-03T10:27:00Z"/>
          <w:b/>
          <w:bCs/>
          <w:sz w:val="28"/>
          <w:szCs w:val="28"/>
          <w:rPrChange w:id="690" w:author="JoyceChen [陳曉慧]" w:date="2022-05-03T10:43:00Z">
            <w:rPr>
              <w:ins w:id="691" w:author="JoyceChen [陳曉慧]" w:date="2022-05-03T10:27:00Z"/>
            </w:rPr>
          </w:rPrChange>
        </w:rPr>
        <w:pPrChange w:id="692" w:author="JoyceChen [陳曉慧]" w:date="2022-05-03T10:43:00Z">
          <w:pPr>
            <w:pStyle w:val="4"/>
          </w:pPr>
        </w:pPrChange>
      </w:pPr>
      <w:proofErr w:type="spellStart"/>
      <w:proofErr w:type="gramStart"/>
      <w:ins w:id="693" w:author="JoyceChen [陳曉慧]" w:date="2022-05-03T10:27:00Z">
        <w:r w:rsidRPr="00B064C4">
          <w:rPr>
            <w:b/>
            <w:bCs/>
            <w:sz w:val="28"/>
            <w:szCs w:val="28"/>
            <w:rPrChange w:id="694" w:author="JoyceChen [陳曉慧]" w:date="2022-05-03T10:43:00Z">
              <w:rPr/>
            </w:rPrChange>
          </w:rPr>
          <w:t>SPDMAPPLib</w:t>
        </w:r>
        <w:proofErr w:type="spellEnd"/>
        <w:r w:rsidRPr="00B064C4">
          <w:rPr>
            <w:b/>
            <w:bCs/>
            <w:sz w:val="28"/>
            <w:szCs w:val="28"/>
            <w:rPrChange w:id="695" w:author="JoyceChen [陳曉慧]" w:date="2022-05-03T10:43:00Z">
              <w:rPr/>
            </w:rPrChange>
          </w:rPr>
          <w:t>::</w:t>
        </w:r>
        <w:proofErr w:type="spellStart"/>
        <w:proofErr w:type="gramEnd"/>
        <w:r w:rsidRPr="00B064C4">
          <w:rPr>
            <w:b/>
            <w:bCs/>
            <w:sz w:val="28"/>
            <w:szCs w:val="28"/>
            <w:rPrChange w:id="696" w:author="JoyceChen [陳曉慧]" w:date="2022-05-03T10:43:00Z">
              <w:rPr/>
            </w:rPrChange>
          </w:rPr>
          <w:t>sendReceiveYield</w:t>
        </w:r>
        <w:proofErr w:type="spellEnd"/>
        <w:r w:rsidRPr="00B064C4">
          <w:rPr>
            <w:b/>
            <w:bCs/>
            <w:sz w:val="28"/>
            <w:szCs w:val="28"/>
            <w:rPrChange w:id="697" w:author="JoyceChen [陳曉慧]" w:date="2022-05-03T10:43:00Z">
              <w:rPr/>
            </w:rPrChange>
          </w:rPr>
          <w:t xml:space="preserve"> (boost::</w:t>
        </w:r>
        <w:proofErr w:type="spellStart"/>
        <w:r w:rsidRPr="00B064C4">
          <w:rPr>
            <w:b/>
            <w:bCs/>
            <w:sz w:val="28"/>
            <w:szCs w:val="28"/>
            <w:rPrChange w:id="698" w:author="JoyceChen [陳曉慧]" w:date="2022-05-03T10:43:00Z">
              <w:rPr/>
            </w:rPrChange>
          </w:rPr>
          <w:t>asio</w:t>
        </w:r>
        <w:proofErr w:type="spellEnd"/>
        <w:r w:rsidRPr="00B064C4">
          <w:rPr>
            <w:b/>
            <w:bCs/>
            <w:sz w:val="28"/>
            <w:szCs w:val="28"/>
            <w:rPrChange w:id="699" w:author="JoyceChen [陳曉慧]" w:date="2022-05-03T10:43:00Z">
              <w:rPr/>
            </w:rPrChange>
          </w:rPr>
          <w:t>::</w:t>
        </w:r>
        <w:proofErr w:type="spellStart"/>
        <w:r w:rsidRPr="00B064C4">
          <w:rPr>
            <w:b/>
            <w:bCs/>
            <w:sz w:val="28"/>
            <w:szCs w:val="28"/>
            <w:rPrChange w:id="700" w:author="JoyceChen [陳曉慧]" w:date="2022-05-03T10:43:00Z">
              <w:rPr/>
            </w:rPrChange>
          </w:rPr>
          <w:t>yield_context</w:t>
        </w:r>
        <w:proofErr w:type="spellEnd"/>
        <w:r w:rsidRPr="00B064C4">
          <w:rPr>
            <w:b/>
            <w:bCs/>
            <w:sz w:val="28"/>
            <w:szCs w:val="28"/>
            <w:rPrChange w:id="701" w:author="JoyceChen [陳曉慧]" w:date="2022-05-03T10:43:00Z">
              <w:rPr/>
            </w:rPrChange>
          </w:rPr>
          <w:t xml:space="preserve">  </w:t>
        </w:r>
        <w:r w:rsidRPr="00B064C4">
          <w:rPr>
            <w:b/>
            <w:bCs/>
            <w:i/>
            <w:iCs/>
            <w:sz w:val="28"/>
            <w:szCs w:val="28"/>
            <w:rPrChange w:id="702" w:author="JoyceChen [陳曉慧]" w:date="2022-05-03T10:43:00Z">
              <w:rPr>
                <w:i/>
                <w:iCs/>
              </w:rPr>
            </w:rPrChange>
          </w:rPr>
          <w:t>yield</w:t>
        </w:r>
        <w:r w:rsidRPr="00B064C4">
          <w:rPr>
            <w:b/>
            <w:bCs/>
            <w:sz w:val="28"/>
            <w:szCs w:val="28"/>
            <w:rPrChange w:id="703" w:author="JoyceChen [陳曉慧]" w:date="2022-05-03T10:43:00Z">
              <w:rPr/>
            </w:rPrChange>
          </w:rPr>
          <w:t xml:space="preserve">, </w:t>
        </w:r>
        <w:proofErr w:type="spellStart"/>
        <w:r w:rsidRPr="00B064C4">
          <w:rPr>
            <w:b/>
            <w:bCs/>
            <w:sz w:val="28"/>
            <w:szCs w:val="28"/>
            <w:rPrChange w:id="704" w:author="JoyceChen [陳曉慧]" w:date="2022-05-03T10:43:00Z">
              <w:rPr/>
            </w:rPrChange>
          </w:rPr>
          <w:t>mctpw</w:t>
        </w:r>
        <w:proofErr w:type="spellEnd"/>
        <w:r w:rsidRPr="00B064C4">
          <w:rPr>
            <w:b/>
            <w:bCs/>
            <w:sz w:val="28"/>
            <w:szCs w:val="28"/>
            <w:rPrChange w:id="705" w:author="JoyceChen [陳曉慧]" w:date="2022-05-03T10:43:00Z">
              <w:rPr/>
            </w:rPrChange>
          </w:rPr>
          <w:t>::</w:t>
        </w:r>
        <w:proofErr w:type="spellStart"/>
        <w:r w:rsidRPr="00B064C4">
          <w:rPr>
            <w:b/>
            <w:bCs/>
            <w:sz w:val="28"/>
            <w:szCs w:val="28"/>
            <w:rPrChange w:id="706" w:author="JoyceChen [陳曉慧]" w:date="2022-05-03T10:43:00Z">
              <w:rPr/>
            </w:rPrChange>
          </w:rPr>
          <w:t>eid_t</w:t>
        </w:r>
        <w:proofErr w:type="spellEnd"/>
        <w:r w:rsidRPr="00B064C4">
          <w:rPr>
            <w:b/>
            <w:bCs/>
            <w:sz w:val="28"/>
            <w:szCs w:val="28"/>
            <w:rPrChange w:id="707" w:author="JoyceChen [陳曉慧]" w:date="2022-05-03T10:43:00Z">
              <w:rPr/>
            </w:rPrChange>
          </w:rPr>
          <w:t xml:space="preserve">  </w:t>
        </w:r>
        <w:proofErr w:type="spellStart"/>
        <w:r w:rsidRPr="00B064C4">
          <w:rPr>
            <w:b/>
            <w:bCs/>
            <w:i/>
            <w:iCs/>
            <w:sz w:val="28"/>
            <w:szCs w:val="28"/>
            <w:rPrChange w:id="708" w:author="JoyceChen [陳曉慧]" w:date="2022-05-03T10:43:00Z">
              <w:rPr>
                <w:i/>
                <w:iCs/>
              </w:rPr>
            </w:rPrChange>
          </w:rPr>
          <w:t>dstEId</w:t>
        </w:r>
        <w:proofErr w:type="spellEnd"/>
        <w:r w:rsidRPr="00B064C4">
          <w:rPr>
            <w:b/>
            <w:bCs/>
            <w:sz w:val="28"/>
            <w:szCs w:val="28"/>
            <w:rPrChange w:id="709" w:author="JoyceChen [陳曉慧]" w:date="2022-05-03T10:43:00Z">
              <w:rPr/>
            </w:rPrChange>
          </w:rPr>
          <w:t xml:space="preserve">, const </w:t>
        </w:r>
        <w:proofErr w:type="spellStart"/>
        <w:r w:rsidRPr="00B064C4">
          <w:rPr>
            <w:b/>
            <w:bCs/>
            <w:sz w:val="28"/>
            <w:szCs w:val="28"/>
            <w:rPrChange w:id="710" w:author="JoyceChen [陳曉慧]" w:date="2022-05-03T10:43:00Z">
              <w:rPr/>
            </w:rPrChange>
          </w:rPr>
          <w:t>mctpw</w:t>
        </w:r>
        <w:proofErr w:type="spellEnd"/>
        <w:r w:rsidRPr="00B064C4">
          <w:rPr>
            <w:b/>
            <w:bCs/>
            <w:sz w:val="28"/>
            <w:szCs w:val="28"/>
            <w:rPrChange w:id="711" w:author="JoyceChen [陳曉慧]" w:date="2022-05-03T10:43:00Z">
              <w:rPr/>
            </w:rPrChange>
          </w:rPr>
          <w:t>::</w:t>
        </w:r>
        <w:proofErr w:type="spellStart"/>
        <w:r w:rsidRPr="00B064C4">
          <w:rPr>
            <w:b/>
            <w:bCs/>
            <w:sz w:val="28"/>
            <w:szCs w:val="28"/>
            <w:rPrChange w:id="712" w:author="JoyceChen [陳曉慧]" w:date="2022-05-03T10:43:00Z">
              <w:rPr/>
            </w:rPrChange>
          </w:rPr>
          <w:t>ByteArray</w:t>
        </w:r>
        <w:proofErr w:type="spellEnd"/>
        <w:r w:rsidRPr="00B064C4">
          <w:rPr>
            <w:b/>
            <w:bCs/>
            <w:sz w:val="28"/>
            <w:szCs w:val="28"/>
            <w:rPrChange w:id="713" w:author="JoyceChen [陳曉慧]" w:date="2022-05-03T10:43:00Z">
              <w:rPr/>
            </w:rPrChange>
          </w:rPr>
          <w:t xml:space="preserve"> &amp;  </w:t>
        </w:r>
        <w:r w:rsidRPr="00B064C4">
          <w:rPr>
            <w:b/>
            <w:bCs/>
            <w:i/>
            <w:iCs/>
            <w:sz w:val="28"/>
            <w:szCs w:val="28"/>
            <w:rPrChange w:id="714" w:author="JoyceChen [陳曉慧]" w:date="2022-05-03T10:43:00Z">
              <w:rPr>
                <w:i/>
                <w:iCs/>
              </w:rPr>
            </w:rPrChange>
          </w:rPr>
          <w:t>request</w:t>
        </w:r>
        <w:r w:rsidRPr="00B064C4">
          <w:rPr>
            <w:b/>
            <w:bCs/>
            <w:sz w:val="28"/>
            <w:szCs w:val="28"/>
            <w:rPrChange w:id="715" w:author="JoyceChen [陳曉慧]" w:date="2022-05-03T10:43:00Z">
              <w:rPr/>
            </w:rPrChange>
          </w:rPr>
          <w:t xml:space="preserve">, std::chrono::milliseconds  </w:t>
        </w:r>
        <w:r w:rsidRPr="00B064C4">
          <w:rPr>
            <w:b/>
            <w:bCs/>
            <w:i/>
            <w:iCs/>
            <w:sz w:val="28"/>
            <w:szCs w:val="28"/>
            <w:rPrChange w:id="716" w:author="JoyceChen [陳曉慧]" w:date="2022-05-03T10:43:00Z">
              <w:rPr>
                <w:i/>
                <w:iCs/>
              </w:rPr>
            </w:rPrChange>
          </w:rPr>
          <w:t>timeout</w:t>
        </w:r>
        <w:r w:rsidRPr="00B064C4">
          <w:rPr>
            <w:b/>
            <w:bCs/>
            <w:sz w:val="28"/>
            <w:szCs w:val="28"/>
            <w:rPrChange w:id="717" w:author="JoyceChen [陳曉慧]" w:date="2022-05-03T10:43:00Z">
              <w:rPr/>
            </w:rPrChange>
          </w:rPr>
          <w:t>)</w:t>
        </w:r>
      </w:ins>
    </w:p>
    <w:p w14:paraId="0160D625" w14:textId="77777777" w:rsidR="00227738" w:rsidRDefault="00227738" w:rsidP="00227738">
      <w:pPr>
        <w:pStyle w:val="ListContinue1"/>
        <w:rPr>
          <w:ins w:id="718" w:author="JoyceChen [陳曉慧]" w:date="2022-05-03T10:27:00Z"/>
        </w:rPr>
      </w:pPr>
      <w:bookmarkStart w:id="719" w:name="AAAAAAAAAI"/>
      <w:bookmarkEnd w:id="719"/>
    </w:p>
    <w:p w14:paraId="7B03EBD5" w14:textId="77777777" w:rsidR="00227738" w:rsidRDefault="00227738" w:rsidP="00227738">
      <w:pPr>
        <w:pStyle w:val="ListContinue1"/>
        <w:rPr>
          <w:ins w:id="720" w:author="JoyceChen [陳曉慧]" w:date="2022-05-03T10:27:00Z"/>
        </w:rPr>
      </w:pPr>
      <w:ins w:id="721" w:author="JoyceChen [陳曉慧]" w:date="2022-05-03T10:27:00Z">
        <w:r>
          <w:t xml:space="preserve">Send request to </w:t>
        </w:r>
        <w:proofErr w:type="spellStart"/>
        <w:r>
          <w:t>dstEId</w:t>
        </w:r>
        <w:proofErr w:type="spellEnd"/>
        <w:r>
          <w:t xml:space="preserve"> and receive response using </w:t>
        </w:r>
        <w:proofErr w:type="spellStart"/>
        <w:r>
          <w:t>yield_context</w:t>
        </w:r>
        <w:proofErr w:type="spellEnd"/>
        <w:r>
          <w:t xml:space="preserve"> </w:t>
        </w:r>
        <w:proofErr w:type="spellStart"/>
        <w:r>
          <w:t>throught</w:t>
        </w:r>
        <w:proofErr w:type="spellEnd"/>
        <w:r>
          <w:t xml:space="preserve"> SPDM. </w:t>
        </w:r>
      </w:ins>
    </w:p>
    <w:p w14:paraId="607B3287" w14:textId="77777777" w:rsidR="00227738" w:rsidRDefault="00227738" w:rsidP="00227738">
      <w:pPr>
        <w:pStyle w:val="BodyText"/>
        <w:adjustRightInd/>
        <w:ind w:left="360"/>
        <w:rPr>
          <w:ins w:id="722" w:author="JoyceChen [陳曉慧]" w:date="2022-05-03T10:27:00Z"/>
        </w:rPr>
      </w:pPr>
    </w:p>
    <w:p w14:paraId="714E5CDA" w14:textId="77777777" w:rsidR="00227738" w:rsidRPr="00B064C4" w:rsidRDefault="00227738">
      <w:pPr>
        <w:pStyle w:val="a3"/>
        <w:numPr>
          <w:ilvl w:val="0"/>
          <w:numId w:val="15"/>
        </w:numPr>
        <w:ind w:leftChars="0"/>
        <w:rPr>
          <w:ins w:id="723" w:author="JoyceChen [陳曉慧]" w:date="2022-05-03T10:27:00Z"/>
          <w:szCs w:val="24"/>
        </w:rPr>
        <w:pPrChange w:id="724" w:author="JoyceChen [陳曉慧]" w:date="2022-05-03T10:43:00Z">
          <w:pPr>
            <w:pStyle w:val="5"/>
            <w:ind w:left="480"/>
            <w:jc w:val="both"/>
          </w:pPr>
        </w:pPrChange>
      </w:pPr>
      <w:ins w:id="725" w:author="JoyceChen [陳曉慧]" w:date="2022-05-03T10:27:00Z">
        <w:r w:rsidRPr="00B064C4">
          <w:rPr>
            <w:szCs w:val="24"/>
          </w:rPr>
          <w:t>Parameters</w:t>
        </w:r>
      </w:ins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27738" w14:paraId="415E16DD" w14:textId="77777777" w:rsidTr="00B83BEC">
        <w:trPr>
          <w:ins w:id="726" w:author="JoyceChen [陳曉慧]" w:date="2022-05-03T10:27:00Z"/>
        </w:trPr>
        <w:tc>
          <w:tcPr>
            <w:tcW w:w="1761" w:type="dxa"/>
          </w:tcPr>
          <w:p w14:paraId="664D020B" w14:textId="77777777" w:rsidR="00227738" w:rsidRDefault="00227738" w:rsidP="00B83BEC">
            <w:pPr>
              <w:rPr>
                <w:ins w:id="727" w:author="JoyceChen [陳曉慧]" w:date="2022-05-03T10:27:00Z"/>
              </w:rPr>
            </w:pPr>
            <w:ins w:id="728" w:author="JoyceChen [陳曉慧]" w:date="2022-05-03T10:27:00Z">
              <w:r>
                <w:rPr>
                  <w:i/>
                  <w:iCs/>
                </w:rPr>
                <w:t>yield</w:t>
              </w:r>
              <w:r>
                <w:t xml:space="preserve"> </w:t>
              </w:r>
            </w:ins>
          </w:p>
        </w:tc>
        <w:tc>
          <w:tcPr>
            <w:tcW w:w="6561" w:type="dxa"/>
          </w:tcPr>
          <w:p w14:paraId="33543ABC" w14:textId="77777777" w:rsidR="00227738" w:rsidRDefault="00227738" w:rsidP="00B83BEC">
            <w:pPr>
              <w:rPr>
                <w:ins w:id="729" w:author="JoyceChen [陳曉慧]" w:date="2022-05-03T10:27:00Z"/>
              </w:rPr>
            </w:pPr>
            <w:ins w:id="730" w:author="JoyceChen [陳曉慧]" w:date="2022-05-03T10:27:00Z">
              <w:r>
                <w:t xml:space="preserve">Boost </w:t>
              </w:r>
              <w:proofErr w:type="spellStart"/>
              <w:r>
                <w:t>yield_context</w:t>
              </w:r>
              <w:proofErr w:type="spellEnd"/>
              <w:r>
                <w:t xml:space="preserve"> to use on </w:t>
              </w:r>
              <w:proofErr w:type="spellStart"/>
              <w:r>
                <w:t>dbus</w:t>
              </w:r>
              <w:proofErr w:type="spellEnd"/>
              <w:r>
                <w:t xml:space="preserve"> call </w:t>
              </w:r>
            </w:ins>
          </w:p>
        </w:tc>
      </w:tr>
      <w:tr w:rsidR="00227738" w14:paraId="70A6B8D6" w14:textId="77777777" w:rsidTr="00B83BEC">
        <w:trPr>
          <w:ins w:id="731" w:author="JoyceChen [陳曉慧]" w:date="2022-05-03T10:27:00Z"/>
        </w:trPr>
        <w:tc>
          <w:tcPr>
            <w:tcW w:w="1761" w:type="dxa"/>
          </w:tcPr>
          <w:p w14:paraId="519FEA96" w14:textId="77777777" w:rsidR="00227738" w:rsidRDefault="00227738" w:rsidP="00B83BEC">
            <w:pPr>
              <w:rPr>
                <w:ins w:id="732" w:author="JoyceChen [陳曉慧]" w:date="2022-05-03T10:27:00Z"/>
              </w:rPr>
            </w:pPr>
            <w:proofErr w:type="spellStart"/>
            <w:ins w:id="733" w:author="JoyceChen [陳曉慧]" w:date="2022-05-03T10:27:00Z">
              <w:r>
                <w:rPr>
                  <w:i/>
                  <w:iCs/>
                </w:rPr>
                <w:t>dstEId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7EF74F36" w14:textId="77777777" w:rsidR="00227738" w:rsidRDefault="00227738" w:rsidP="00B83BEC">
            <w:pPr>
              <w:rPr>
                <w:ins w:id="734" w:author="JoyceChen [陳曉慧]" w:date="2022-05-03T10:27:00Z"/>
              </w:rPr>
            </w:pPr>
            <w:ins w:id="735" w:author="JoyceChen [陳曉慧]" w:date="2022-05-03T10:27:00Z">
              <w:r>
                <w:t xml:space="preserve">Destination MCTP Endpoint ID </w:t>
              </w:r>
            </w:ins>
          </w:p>
        </w:tc>
      </w:tr>
      <w:tr w:rsidR="00227738" w14:paraId="31B75ACD" w14:textId="77777777" w:rsidTr="00B83BEC">
        <w:trPr>
          <w:ins w:id="736" w:author="JoyceChen [陳曉慧]" w:date="2022-05-03T10:27:00Z"/>
        </w:trPr>
        <w:tc>
          <w:tcPr>
            <w:tcW w:w="1761" w:type="dxa"/>
          </w:tcPr>
          <w:p w14:paraId="470DCB13" w14:textId="77777777" w:rsidR="00227738" w:rsidRDefault="00227738" w:rsidP="00B83BEC">
            <w:pPr>
              <w:rPr>
                <w:ins w:id="737" w:author="JoyceChen [陳曉慧]" w:date="2022-05-03T10:27:00Z"/>
              </w:rPr>
            </w:pPr>
            <w:ins w:id="738" w:author="JoyceChen [陳曉慧]" w:date="2022-05-03T10:27:00Z">
              <w:r>
                <w:rPr>
                  <w:i/>
                  <w:iCs/>
                </w:rPr>
                <w:t>request</w:t>
              </w:r>
              <w:r>
                <w:t xml:space="preserve"> </w:t>
              </w:r>
            </w:ins>
          </w:p>
        </w:tc>
        <w:tc>
          <w:tcPr>
            <w:tcW w:w="6561" w:type="dxa"/>
          </w:tcPr>
          <w:p w14:paraId="77346FF1" w14:textId="77777777" w:rsidR="00227738" w:rsidRDefault="00227738" w:rsidP="00B83BEC">
            <w:pPr>
              <w:rPr>
                <w:ins w:id="739" w:author="JoyceChen [陳曉慧]" w:date="2022-05-03T10:27:00Z"/>
              </w:rPr>
            </w:pPr>
            <w:ins w:id="740" w:author="JoyceChen [陳曉慧]" w:date="2022-05-03T10:27:00Z">
              <w:r>
                <w:t xml:space="preserve">MCTP request byte array </w:t>
              </w:r>
            </w:ins>
          </w:p>
        </w:tc>
      </w:tr>
      <w:tr w:rsidR="00227738" w14:paraId="30213FBE" w14:textId="77777777" w:rsidTr="00B83BEC">
        <w:trPr>
          <w:ins w:id="741" w:author="JoyceChen [陳曉慧]" w:date="2022-05-03T10:27:00Z"/>
        </w:trPr>
        <w:tc>
          <w:tcPr>
            <w:tcW w:w="1761" w:type="dxa"/>
          </w:tcPr>
          <w:p w14:paraId="622333D3" w14:textId="77777777" w:rsidR="00227738" w:rsidRDefault="00227738" w:rsidP="00B83BEC">
            <w:pPr>
              <w:rPr>
                <w:ins w:id="742" w:author="JoyceChen [陳曉慧]" w:date="2022-05-03T10:27:00Z"/>
              </w:rPr>
            </w:pPr>
            <w:ins w:id="743" w:author="JoyceChen [陳曉慧]" w:date="2022-05-03T10:27:00Z">
              <w:r>
                <w:rPr>
                  <w:i/>
                  <w:iCs/>
                </w:rPr>
                <w:t>timeout</w:t>
              </w:r>
              <w:r>
                <w:t xml:space="preserve"> </w:t>
              </w:r>
            </w:ins>
          </w:p>
        </w:tc>
        <w:tc>
          <w:tcPr>
            <w:tcW w:w="6561" w:type="dxa"/>
          </w:tcPr>
          <w:p w14:paraId="7B881F2F" w14:textId="77777777" w:rsidR="00227738" w:rsidRDefault="00227738" w:rsidP="00B83BEC">
            <w:pPr>
              <w:rPr>
                <w:ins w:id="744" w:author="JoyceChen [陳曉慧]" w:date="2022-05-03T10:27:00Z"/>
              </w:rPr>
            </w:pPr>
            <w:ins w:id="745" w:author="JoyceChen [陳曉慧]" w:date="2022-05-03T10:27:00Z">
              <w:r>
                <w:t xml:space="preserve">MCTP receive timeout </w:t>
              </w:r>
            </w:ins>
          </w:p>
        </w:tc>
      </w:tr>
    </w:tbl>
    <w:p w14:paraId="069724A2" w14:textId="77777777" w:rsidR="00227738" w:rsidRPr="00B064C4" w:rsidRDefault="00227738">
      <w:pPr>
        <w:pStyle w:val="a3"/>
        <w:numPr>
          <w:ilvl w:val="0"/>
          <w:numId w:val="15"/>
        </w:numPr>
        <w:ind w:leftChars="0"/>
        <w:rPr>
          <w:ins w:id="746" w:author="JoyceChen [陳曉慧]" w:date="2022-05-03T10:27:00Z"/>
          <w:szCs w:val="24"/>
        </w:rPr>
        <w:pPrChange w:id="747" w:author="JoyceChen [陳曉慧]" w:date="2022-05-03T10:43:00Z">
          <w:pPr>
            <w:pStyle w:val="5"/>
            <w:ind w:left="480"/>
            <w:jc w:val="both"/>
          </w:pPr>
        </w:pPrChange>
      </w:pPr>
      <w:ins w:id="748" w:author="JoyceChen [陳曉慧]" w:date="2022-05-03T10:27:00Z">
        <w:r w:rsidRPr="00B064C4">
          <w:rPr>
            <w:szCs w:val="24"/>
          </w:rPr>
          <w:t>Returns</w:t>
        </w:r>
      </w:ins>
    </w:p>
    <w:p w14:paraId="6F650EB3" w14:textId="62620904" w:rsidR="00227738" w:rsidRDefault="00227738" w:rsidP="00227738">
      <w:pPr>
        <w:pStyle w:val="BodyText"/>
        <w:adjustRightInd/>
        <w:ind w:left="720"/>
        <w:jc w:val="left"/>
        <w:rPr>
          <w:ins w:id="749" w:author="JoyceChen [陳曉慧]" w:date="2022-05-03T10:43:00Z"/>
          <w:sz w:val="20"/>
          <w:szCs w:val="20"/>
        </w:rPr>
      </w:pPr>
      <w:proofErr w:type="gramStart"/>
      <w:ins w:id="750" w:author="JoyceChen [陳曉慧]" w:date="2022-05-03T10:27:00Z">
        <w:r>
          <w:rPr>
            <w:sz w:val="20"/>
            <w:szCs w:val="20"/>
          </w:rPr>
          <w:t>std::</w:t>
        </w:r>
        <w:proofErr w:type="gramEnd"/>
        <w:r>
          <w:rPr>
            <w:sz w:val="20"/>
            <w:szCs w:val="20"/>
          </w:rPr>
          <w:t>pair&lt;boost::system::</w:t>
        </w:r>
        <w:proofErr w:type="spellStart"/>
        <w:r>
          <w:rPr>
            <w:sz w:val="20"/>
            <w:szCs w:val="20"/>
          </w:rPr>
          <w:t>error_code</w:t>
        </w:r>
        <w:proofErr w:type="spellEnd"/>
        <w:r>
          <w:rPr>
            <w:sz w:val="20"/>
            <w:szCs w:val="20"/>
          </w:rPr>
          <w:t xml:space="preserve">, </w:t>
        </w:r>
        <w:proofErr w:type="spellStart"/>
        <w:r>
          <w:rPr>
            <w:sz w:val="20"/>
            <w:szCs w:val="20"/>
          </w:rPr>
          <w:t>ByteArray</w:t>
        </w:r>
        <w:proofErr w:type="spellEnd"/>
        <w:r>
          <w:rPr>
            <w:sz w:val="20"/>
            <w:szCs w:val="20"/>
          </w:rPr>
          <w:t xml:space="preserve">&gt; Pair of boost error code and response byte array </w:t>
        </w:r>
      </w:ins>
    </w:p>
    <w:p w14:paraId="6600C939" w14:textId="77777777" w:rsidR="00B064C4" w:rsidRDefault="00B064C4" w:rsidP="00227738">
      <w:pPr>
        <w:pStyle w:val="BodyText"/>
        <w:adjustRightInd/>
        <w:ind w:left="720"/>
        <w:jc w:val="left"/>
        <w:rPr>
          <w:ins w:id="751" w:author="JoyceChen [陳曉慧]" w:date="2022-05-03T10:27:00Z"/>
          <w:sz w:val="20"/>
          <w:szCs w:val="20"/>
        </w:rPr>
      </w:pPr>
    </w:p>
    <w:p w14:paraId="12F1DD8B" w14:textId="77777777" w:rsidR="00227738" w:rsidRPr="00B064C4" w:rsidRDefault="00227738">
      <w:pPr>
        <w:rPr>
          <w:ins w:id="752" w:author="JoyceChen [陳曉慧]" w:date="2022-05-03T10:27:00Z"/>
          <w:b/>
          <w:bCs/>
          <w:sz w:val="28"/>
          <w:szCs w:val="28"/>
          <w:rPrChange w:id="753" w:author="JoyceChen [陳曉慧]" w:date="2022-05-03T10:43:00Z">
            <w:rPr>
              <w:ins w:id="754" w:author="JoyceChen [陳曉慧]" w:date="2022-05-03T10:27:00Z"/>
            </w:rPr>
          </w:rPrChange>
        </w:rPr>
        <w:pPrChange w:id="755" w:author="JoyceChen [陳曉慧]" w:date="2022-05-03T10:43:00Z">
          <w:pPr>
            <w:pStyle w:val="4"/>
          </w:pPr>
        </w:pPrChange>
      </w:pPr>
      <w:ins w:id="756" w:author="JoyceChen [陳曉慧]" w:date="2022-05-03T10:27:00Z">
        <w:r w:rsidRPr="00B064C4">
          <w:rPr>
            <w:b/>
            <w:bCs/>
            <w:sz w:val="28"/>
            <w:szCs w:val="28"/>
            <w:rPrChange w:id="757" w:author="JoyceChen [陳曉慧]" w:date="2022-05-03T10:43:00Z">
              <w:rPr/>
            </w:rPrChange>
          </w:rPr>
          <w:fldChar w:fldCharType="begin"/>
        </w:r>
        <w:r w:rsidRPr="00B064C4">
          <w:rPr>
            <w:b/>
            <w:bCs/>
            <w:sz w:val="28"/>
            <w:szCs w:val="28"/>
            <w:rPrChange w:id="758" w:author="JoyceChen [陳曉慧]" w:date="2022-05-03T10:43:00Z">
              <w:rPr/>
            </w:rPrChange>
          </w:rPr>
          <w:instrText>xe "sendYield:SPDMAPPLib"</w:instrText>
        </w:r>
        <w:r w:rsidRPr="00B064C4">
          <w:rPr>
            <w:b/>
            <w:bCs/>
            <w:sz w:val="28"/>
            <w:szCs w:val="28"/>
            <w:rPrChange w:id="759" w:author="JoyceChen [陳曉慧]" w:date="2022-05-03T10:43:00Z">
              <w:rPr/>
            </w:rPrChange>
          </w:rPr>
          <w:fldChar w:fldCharType="end"/>
        </w:r>
        <w:r w:rsidRPr="00B064C4">
          <w:rPr>
            <w:b/>
            <w:bCs/>
            <w:sz w:val="28"/>
            <w:szCs w:val="28"/>
            <w:rPrChange w:id="760" w:author="JoyceChen [陳曉慧]" w:date="2022-05-03T10:43:00Z">
              <w:rPr/>
            </w:rPrChange>
          </w:rPr>
          <w:fldChar w:fldCharType="begin"/>
        </w:r>
        <w:r w:rsidRPr="00B064C4">
          <w:rPr>
            <w:b/>
            <w:bCs/>
            <w:sz w:val="28"/>
            <w:szCs w:val="28"/>
            <w:rPrChange w:id="761" w:author="JoyceChen [陳曉慧]" w:date="2022-05-03T10:43:00Z">
              <w:rPr/>
            </w:rPrChange>
          </w:rPr>
          <w:instrText>xe "SPDMAPPLib:sendYield"</w:instrText>
        </w:r>
        <w:r w:rsidRPr="00B064C4">
          <w:rPr>
            <w:b/>
            <w:bCs/>
            <w:sz w:val="28"/>
            <w:szCs w:val="28"/>
            <w:rPrChange w:id="762" w:author="JoyceChen [陳曉慧]" w:date="2022-05-03T10:43:00Z">
              <w:rPr/>
            </w:rPrChange>
          </w:rPr>
          <w:fldChar w:fldCharType="end"/>
        </w:r>
        <w:proofErr w:type="gramStart"/>
        <w:r w:rsidRPr="00B064C4">
          <w:rPr>
            <w:b/>
            <w:bCs/>
            <w:sz w:val="28"/>
            <w:szCs w:val="28"/>
            <w:rPrChange w:id="763" w:author="JoyceChen [陳曉慧]" w:date="2022-05-03T10:43:00Z">
              <w:rPr/>
            </w:rPrChange>
          </w:rPr>
          <w:t>std::</w:t>
        </w:r>
        <w:proofErr w:type="gramEnd"/>
        <w:r w:rsidRPr="00B064C4">
          <w:rPr>
            <w:b/>
            <w:bCs/>
            <w:sz w:val="28"/>
            <w:szCs w:val="28"/>
            <w:rPrChange w:id="764" w:author="JoyceChen [陳曉慧]" w:date="2022-05-03T10:43:00Z">
              <w:rPr/>
            </w:rPrChange>
          </w:rPr>
          <w:t>pair&lt; boost::system::</w:t>
        </w:r>
        <w:proofErr w:type="spellStart"/>
        <w:r w:rsidRPr="00B064C4">
          <w:rPr>
            <w:b/>
            <w:bCs/>
            <w:sz w:val="28"/>
            <w:szCs w:val="28"/>
            <w:rPrChange w:id="765" w:author="JoyceChen [陳曉慧]" w:date="2022-05-03T10:43:00Z">
              <w:rPr/>
            </w:rPrChange>
          </w:rPr>
          <w:t>error_code</w:t>
        </w:r>
        <w:proofErr w:type="spellEnd"/>
        <w:r w:rsidRPr="00B064C4">
          <w:rPr>
            <w:b/>
            <w:bCs/>
            <w:sz w:val="28"/>
            <w:szCs w:val="28"/>
            <w:rPrChange w:id="766" w:author="JoyceChen [陳曉慧]" w:date="2022-05-03T10:43:00Z">
              <w:rPr/>
            </w:rPrChange>
          </w:rPr>
          <w:t xml:space="preserve">, int &gt; </w:t>
        </w:r>
        <w:proofErr w:type="spellStart"/>
        <w:r w:rsidRPr="00B064C4">
          <w:rPr>
            <w:b/>
            <w:bCs/>
            <w:sz w:val="28"/>
            <w:szCs w:val="28"/>
            <w:rPrChange w:id="767" w:author="JoyceChen [陳曉慧]" w:date="2022-05-03T10:43:00Z">
              <w:rPr/>
            </w:rPrChange>
          </w:rPr>
          <w:t>SPDMAPPLib</w:t>
        </w:r>
        <w:proofErr w:type="spellEnd"/>
        <w:r w:rsidRPr="00B064C4">
          <w:rPr>
            <w:b/>
            <w:bCs/>
            <w:sz w:val="28"/>
            <w:szCs w:val="28"/>
            <w:rPrChange w:id="768" w:author="JoyceChen [陳曉慧]" w:date="2022-05-03T10:43:00Z">
              <w:rPr/>
            </w:rPrChange>
          </w:rPr>
          <w:t>::</w:t>
        </w:r>
        <w:proofErr w:type="spellStart"/>
        <w:r w:rsidRPr="00B064C4">
          <w:rPr>
            <w:b/>
            <w:bCs/>
            <w:sz w:val="28"/>
            <w:szCs w:val="28"/>
            <w:rPrChange w:id="769" w:author="JoyceChen [陳曉慧]" w:date="2022-05-03T10:43:00Z">
              <w:rPr/>
            </w:rPrChange>
          </w:rPr>
          <w:t>sendYield</w:t>
        </w:r>
        <w:proofErr w:type="spellEnd"/>
        <w:r w:rsidRPr="00B064C4">
          <w:rPr>
            <w:b/>
            <w:bCs/>
            <w:sz w:val="28"/>
            <w:szCs w:val="28"/>
            <w:rPrChange w:id="770" w:author="JoyceChen [陳曉慧]" w:date="2022-05-03T10:43:00Z">
              <w:rPr/>
            </w:rPrChange>
          </w:rPr>
          <w:t xml:space="preserve"> (boost::</w:t>
        </w:r>
        <w:proofErr w:type="spellStart"/>
        <w:r w:rsidRPr="00B064C4">
          <w:rPr>
            <w:b/>
            <w:bCs/>
            <w:sz w:val="28"/>
            <w:szCs w:val="28"/>
            <w:rPrChange w:id="771" w:author="JoyceChen [陳曉慧]" w:date="2022-05-03T10:43:00Z">
              <w:rPr/>
            </w:rPrChange>
          </w:rPr>
          <w:t>asio</w:t>
        </w:r>
        <w:proofErr w:type="spellEnd"/>
        <w:r w:rsidRPr="00B064C4">
          <w:rPr>
            <w:b/>
            <w:bCs/>
            <w:sz w:val="28"/>
            <w:szCs w:val="28"/>
            <w:rPrChange w:id="772" w:author="JoyceChen [陳曉慧]" w:date="2022-05-03T10:43:00Z">
              <w:rPr/>
            </w:rPrChange>
          </w:rPr>
          <w:t>::</w:t>
        </w:r>
        <w:proofErr w:type="spellStart"/>
        <w:r w:rsidRPr="00B064C4">
          <w:rPr>
            <w:b/>
            <w:bCs/>
            <w:sz w:val="28"/>
            <w:szCs w:val="28"/>
            <w:rPrChange w:id="773" w:author="JoyceChen [陳曉慧]" w:date="2022-05-03T10:43:00Z">
              <w:rPr/>
            </w:rPrChange>
          </w:rPr>
          <w:t>yield_context</w:t>
        </w:r>
        <w:proofErr w:type="spellEnd"/>
        <w:r w:rsidRPr="00B064C4">
          <w:rPr>
            <w:b/>
            <w:bCs/>
            <w:sz w:val="28"/>
            <w:szCs w:val="28"/>
            <w:rPrChange w:id="774" w:author="JoyceChen [陳曉慧]" w:date="2022-05-03T10:43:00Z">
              <w:rPr/>
            </w:rPrChange>
          </w:rPr>
          <w:t xml:space="preserve"> &amp;  </w:t>
        </w:r>
        <w:r w:rsidRPr="00B064C4">
          <w:rPr>
            <w:b/>
            <w:bCs/>
            <w:i/>
            <w:iCs/>
            <w:sz w:val="28"/>
            <w:szCs w:val="28"/>
            <w:rPrChange w:id="775" w:author="JoyceChen [陳曉慧]" w:date="2022-05-03T10:43:00Z">
              <w:rPr>
                <w:i/>
                <w:iCs/>
              </w:rPr>
            </w:rPrChange>
          </w:rPr>
          <w:t>yield</w:t>
        </w:r>
        <w:r w:rsidRPr="00B064C4">
          <w:rPr>
            <w:b/>
            <w:bCs/>
            <w:sz w:val="28"/>
            <w:szCs w:val="28"/>
            <w:rPrChange w:id="776" w:author="JoyceChen [陳曉慧]" w:date="2022-05-03T10:43:00Z">
              <w:rPr/>
            </w:rPrChange>
          </w:rPr>
          <w:t xml:space="preserve">, const </w:t>
        </w:r>
        <w:proofErr w:type="spellStart"/>
        <w:r w:rsidRPr="00B064C4">
          <w:rPr>
            <w:b/>
            <w:bCs/>
            <w:sz w:val="28"/>
            <w:szCs w:val="28"/>
            <w:rPrChange w:id="777" w:author="JoyceChen [陳曉慧]" w:date="2022-05-03T10:43:00Z">
              <w:rPr/>
            </w:rPrChange>
          </w:rPr>
          <w:t>mctpw</w:t>
        </w:r>
        <w:proofErr w:type="spellEnd"/>
        <w:r w:rsidRPr="00B064C4">
          <w:rPr>
            <w:b/>
            <w:bCs/>
            <w:sz w:val="28"/>
            <w:szCs w:val="28"/>
            <w:rPrChange w:id="778" w:author="JoyceChen [陳曉慧]" w:date="2022-05-03T10:43:00Z">
              <w:rPr/>
            </w:rPrChange>
          </w:rPr>
          <w:t>::</w:t>
        </w:r>
        <w:proofErr w:type="spellStart"/>
        <w:r w:rsidRPr="00B064C4">
          <w:rPr>
            <w:b/>
            <w:bCs/>
            <w:sz w:val="28"/>
            <w:szCs w:val="28"/>
            <w:rPrChange w:id="779" w:author="JoyceChen [陳曉慧]" w:date="2022-05-03T10:43:00Z">
              <w:rPr/>
            </w:rPrChange>
          </w:rPr>
          <w:t>eid_t</w:t>
        </w:r>
        <w:proofErr w:type="spellEnd"/>
        <w:r w:rsidRPr="00B064C4">
          <w:rPr>
            <w:b/>
            <w:bCs/>
            <w:sz w:val="28"/>
            <w:szCs w:val="28"/>
            <w:rPrChange w:id="780" w:author="JoyceChen [陳曉慧]" w:date="2022-05-03T10:43:00Z">
              <w:rPr/>
            </w:rPrChange>
          </w:rPr>
          <w:t xml:space="preserve">  </w:t>
        </w:r>
        <w:proofErr w:type="spellStart"/>
        <w:r w:rsidRPr="00B064C4">
          <w:rPr>
            <w:b/>
            <w:bCs/>
            <w:i/>
            <w:iCs/>
            <w:sz w:val="28"/>
            <w:szCs w:val="28"/>
            <w:rPrChange w:id="781" w:author="JoyceChen [陳曉慧]" w:date="2022-05-03T10:43:00Z">
              <w:rPr>
                <w:i/>
                <w:iCs/>
              </w:rPr>
            </w:rPrChange>
          </w:rPr>
          <w:t>dstEId</w:t>
        </w:r>
        <w:proofErr w:type="spellEnd"/>
        <w:r w:rsidRPr="00B064C4">
          <w:rPr>
            <w:b/>
            <w:bCs/>
            <w:sz w:val="28"/>
            <w:szCs w:val="28"/>
            <w:rPrChange w:id="782" w:author="JoyceChen [陳曉慧]" w:date="2022-05-03T10:43:00Z">
              <w:rPr/>
            </w:rPrChange>
          </w:rPr>
          <w:t xml:space="preserve">, const uint8_t  </w:t>
        </w:r>
        <w:proofErr w:type="spellStart"/>
        <w:r w:rsidRPr="00B064C4">
          <w:rPr>
            <w:b/>
            <w:bCs/>
            <w:i/>
            <w:iCs/>
            <w:sz w:val="28"/>
            <w:szCs w:val="28"/>
            <w:rPrChange w:id="783" w:author="JoyceChen [陳曉慧]" w:date="2022-05-03T10:43:00Z">
              <w:rPr>
                <w:i/>
                <w:iCs/>
              </w:rPr>
            </w:rPrChange>
          </w:rPr>
          <w:t>msgTag</w:t>
        </w:r>
        <w:proofErr w:type="spellEnd"/>
        <w:r w:rsidRPr="00B064C4">
          <w:rPr>
            <w:b/>
            <w:bCs/>
            <w:sz w:val="28"/>
            <w:szCs w:val="28"/>
            <w:rPrChange w:id="784" w:author="JoyceChen [陳曉慧]" w:date="2022-05-03T10:43:00Z">
              <w:rPr/>
            </w:rPrChange>
          </w:rPr>
          <w:t xml:space="preserve">, const bool  </w:t>
        </w:r>
        <w:proofErr w:type="spellStart"/>
        <w:r w:rsidRPr="00B064C4">
          <w:rPr>
            <w:b/>
            <w:bCs/>
            <w:i/>
            <w:iCs/>
            <w:sz w:val="28"/>
            <w:szCs w:val="28"/>
            <w:rPrChange w:id="785" w:author="JoyceChen [陳曉慧]" w:date="2022-05-03T10:43:00Z">
              <w:rPr>
                <w:i/>
                <w:iCs/>
              </w:rPr>
            </w:rPrChange>
          </w:rPr>
          <w:t>tagOwner</w:t>
        </w:r>
        <w:proofErr w:type="spellEnd"/>
        <w:r w:rsidRPr="00B064C4">
          <w:rPr>
            <w:b/>
            <w:bCs/>
            <w:sz w:val="28"/>
            <w:szCs w:val="28"/>
            <w:rPrChange w:id="786" w:author="JoyceChen [陳曉慧]" w:date="2022-05-03T10:43:00Z">
              <w:rPr/>
            </w:rPrChange>
          </w:rPr>
          <w:t xml:space="preserve">, const </w:t>
        </w:r>
        <w:proofErr w:type="spellStart"/>
        <w:r w:rsidRPr="00B064C4">
          <w:rPr>
            <w:b/>
            <w:bCs/>
            <w:sz w:val="28"/>
            <w:szCs w:val="28"/>
            <w:rPrChange w:id="787" w:author="JoyceChen [陳曉慧]" w:date="2022-05-03T10:43:00Z">
              <w:rPr/>
            </w:rPrChange>
          </w:rPr>
          <w:t>mctpw</w:t>
        </w:r>
        <w:proofErr w:type="spellEnd"/>
        <w:r w:rsidRPr="00B064C4">
          <w:rPr>
            <w:b/>
            <w:bCs/>
            <w:sz w:val="28"/>
            <w:szCs w:val="28"/>
            <w:rPrChange w:id="788" w:author="JoyceChen [陳曉慧]" w:date="2022-05-03T10:43:00Z">
              <w:rPr/>
            </w:rPrChange>
          </w:rPr>
          <w:t>::</w:t>
        </w:r>
        <w:proofErr w:type="spellStart"/>
        <w:r w:rsidRPr="00B064C4">
          <w:rPr>
            <w:b/>
            <w:bCs/>
            <w:sz w:val="28"/>
            <w:szCs w:val="28"/>
            <w:rPrChange w:id="789" w:author="JoyceChen [陳曉慧]" w:date="2022-05-03T10:43:00Z">
              <w:rPr/>
            </w:rPrChange>
          </w:rPr>
          <w:t>ByteArray</w:t>
        </w:r>
        <w:proofErr w:type="spellEnd"/>
        <w:r w:rsidRPr="00B064C4">
          <w:rPr>
            <w:b/>
            <w:bCs/>
            <w:sz w:val="28"/>
            <w:szCs w:val="28"/>
            <w:rPrChange w:id="790" w:author="JoyceChen [陳曉慧]" w:date="2022-05-03T10:43:00Z">
              <w:rPr/>
            </w:rPrChange>
          </w:rPr>
          <w:t xml:space="preserve"> &amp;  </w:t>
        </w:r>
        <w:r w:rsidRPr="00B064C4">
          <w:rPr>
            <w:b/>
            <w:bCs/>
            <w:i/>
            <w:iCs/>
            <w:sz w:val="28"/>
            <w:szCs w:val="28"/>
            <w:rPrChange w:id="791" w:author="JoyceChen [陳曉慧]" w:date="2022-05-03T10:43:00Z">
              <w:rPr>
                <w:i/>
                <w:iCs/>
              </w:rPr>
            </w:rPrChange>
          </w:rPr>
          <w:t>request</w:t>
        </w:r>
        <w:r w:rsidRPr="00B064C4">
          <w:rPr>
            <w:b/>
            <w:bCs/>
            <w:sz w:val="28"/>
            <w:szCs w:val="28"/>
            <w:rPrChange w:id="792" w:author="JoyceChen [陳曉慧]" w:date="2022-05-03T10:43:00Z">
              <w:rPr/>
            </w:rPrChange>
          </w:rPr>
          <w:t>)</w:t>
        </w:r>
      </w:ins>
    </w:p>
    <w:p w14:paraId="63CCE25A" w14:textId="77777777" w:rsidR="00227738" w:rsidRDefault="00227738" w:rsidP="00227738">
      <w:pPr>
        <w:pStyle w:val="ListContinue1"/>
        <w:rPr>
          <w:ins w:id="793" w:author="JoyceChen [陳曉慧]" w:date="2022-05-03T10:27:00Z"/>
        </w:rPr>
      </w:pPr>
      <w:bookmarkStart w:id="794" w:name="AAAAAAAAAJ"/>
      <w:bookmarkEnd w:id="794"/>
    </w:p>
    <w:p w14:paraId="46149420" w14:textId="77777777" w:rsidR="00227738" w:rsidRDefault="00227738" w:rsidP="00227738">
      <w:pPr>
        <w:pStyle w:val="ListContinue1"/>
        <w:rPr>
          <w:ins w:id="795" w:author="JoyceChen [陳曉慧]" w:date="2022-05-03T10:27:00Z"/>
        </w:rPr>
      </w:pPr>
      <w:ins w:id="796" w:author="JoyceChen [陳曉慧]" w:date="2022-05-03T10:27:00Z">
        <w:r>
          <w:t xml:space="preserve">Send MCTP request to </w:t>
        </w:r>
        <w:proofErr w:type="spellStart"/>
        <w:r>
          <w:t>dstEId</w:t>
        </w:r>
        <w:proofErr w:type="spellEnd"/>
        <w:r>
          <w:t xml:space="preserve"> and receive status of send operation through SPDM. </w:t>
        </w:r>
      </w:ins>
    </w:p>
    <w:p w14:paraId="1E836C04" w14:textId="77777777" w:rsidR="00227738" w:rsidRDefault="00227738" w:rsidP="00227738">
      <w:pPr>
        <w:pStyle w:val="BodyText"/>
        <w:adjustRightInd/>
        <w:ind w:left="360"/>
        <w:rPr>
          <w:ins w:id="797" w:author="JoyceChen [陳曉慧]" w:date="2022-05-03T10:27:00Z"/>
        </w:rPr>
      </w:pPr>
    </w:p>
    <w:p w14:paraId="32D38782" w14:textId="77777777" w:rsidR="00227738" w:rsidRPr="00B064C4" w:rsidRDefault="00227738">
      <w:pPr>
        <w:pStyle w:val="a3"/>
        <w:numPr>
          <w:ilvl w:val="0"/>
          <w:numId w:val="15"/>
        </w:numPr>
        <w:ind w:leftChars="0"/>
        <w:rPr>
          <w:ins w:id="798" w:author="JoyceChen [陳曉慧]" w:date="2022-05-03T10:27:00Z"/>
          <w:szCs w:val="24"/>
        </w:rPr>
        <w:pPrChange w:id="799" w:author="JoyceChen [陳曉慧]" w:date="2022-05-03T10:43:00Z">
          <w:pPr>
            <w:pStyle w:val="5"/>
            <w:ind w:left="480"/>
            <w:jc w:val="both"/>
          </w:pPr>
        </w:pPrChange>
      </w:pPr>
      <w:ins w:id="800" w:author="JoyceChen [陳曉慧]" w:date="2022-05-03T10:27:00Z">
        <w:r w:rsidRPr="00B064C4">
          <w:rPr>
            <w:szCs w:val="24"/>
          </w:rPr>
          <w:t>Parameters</w:t>
        </w:r>
      </w:ins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227738" w14:paraId="5CC8E48B" w14:textId="77777777" w:rsidTr="00B83BEC">
        <w:trPr>
          <w:ins w:id="801" w:author="JoyceChen [陳曉慧]" w:date="2022-05-03T10:27:00Z"/>
        </w:trPr>
        <w:tc>
          <w:tcPr>
            <w:tcW w:w="1761" w:type="dxa"/>
          </w:tcPr>
          <w:p w14:paraId="78024696" w14:textId="77777777" w:rsidR="00227738" w:rsidRDefault="00227738" w:rsidP="00B83BEC">
            <w:pPr>
              <w:rPr>
                <w:ins w:id="802" w:author="JoyceChen [陳曉慧]" w:date="2022-05-03T10:27:00Z"/>
              </w:rPr>
            </w:pPr>
            <w:ins w:id="803" w:author="JoyceChen [陳曉慧]" w:date="2022-05-03T10:27:00Z">
              <w:r>
                <w:rPr>
                  <w:i/>
                  <w:iCs/>
                </w:rPr>
                <w:t>yield</w:t>
              </w:r>
              <w:r>
                <w:t xml:space="preserve"> </w:t>
              </w:r>
            </w:ins>
          </w:p>
        </w:tc>
        <w:tc>
          <w:tcPr>
            <w:tcW w:w="6561" w:type="dxa"/>
          </w:tcPr>
          <w:p w14:paraId="0A5AE9D2" w14:textId="77777777" w:rsidR="00227738" w:rsidRDefault="00227738" w:rsidP="00B83BEC">
            <w:pPr>
              <w:rPr>
                <w:ins w:id="804" w:author="JoyceChen [陳曉慧]" w:date="2022-05-03T10:27:00Z"/>
              </w:rPr>
            </w:pPr>
            <w:ins w:id="805" w:author="JoyceChen [陳曉慧]" w:date="2022-05-03T10:27:00Z">
              <w:r>
                <w:t xml:space="preserve">boost </w:t>
              </w:r>
              <w:proofErr w:type="spellStart"/>
              <w:r>
                <w:t>yiled_context</w:t>
              </w:r>
              <w:proofErr w:type="spellEnd"/>
              <w:r>
                <w:t xml:space="preserve"> object to yield on </w:t>
              </w:r>
              <w:proofErr w:type="spellStart"/>
              <w:r>
                <w:t>dbus</w:t>
              </w:r>
              <w:proofErr w:type="spellEnd"/>
              <w:r>
                <w:t xml:space="preserve"> calls </w:t>
              </w:r>
            </w:ins>
          </w:p>
        </w:tc>
      </w:tr>
      <w:tr w:rsidR="00227738" w14:paraId="317124F6" w14:textId="77777777" w:rsidTr="00B83BEC">
        <w:trPr>
          <w:ins w:id="806" w:author="JoyceChen [陳曉慧]" w:date="2022-05-03T10:27:00Z"/>
        </w:trPr>
        <w:tc>
          <w:tcPr>
            <w:tcW w:w="1761" w:type="dxa"/>
          </w:tcPr>
          <w:p w14:paraId="21F49EBC" w14:textId="77777777" w:rsidR="00227738" w:rsidRDefault="00227738" w:rsidP="00B83BEC">
            <w:pPr>
              <w:rPr>
                <w:ins w:id="807" w:author="JoyceChen [陳曉慧]" w:date="2022-05-03T10:27:00Z"/>
              </w:rPr>
            </w:pPr>
            <w:proofErr w:type="spellStart"/>
            <w:ins w:id="808" w:author="JoyceChen [陳曉慧]" w:date="2022-05-03T10:27:00Z">
              <w:r>
                <w:rPr>
                  <w:i/>
                  <w:iCs/>
                </w:rPr>
                <w:t>dstEId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407A5DE6" w14:textId="77777777" w:rsidR="00227738" w:rsidRDefault="00227738" w:rsidP="00B83BEC">
            <w:pPr>
              <w:rPr>
                <w:ins w:id="809" w:author="JoyceChen [陳曉慧]" w:date="2022-05-03T10:27:00Z"/>
              </w:rPr>
            </w:pPr>
            <w:ins w:id="810" w:author="JoyceChen [陳曉慧]" w:date="2022-05-03T10:27:00Z">
              <w:r>
                <w:t xml:space="preserve">Destination MCTP Endpoint ID </w:t>
              </w:r>
            </w:ins>
          </w:p>
        </w:tc>
      </w:tr>
      <w:tr w:rsidR="00227738" w14:paraId="7848D429" w14:textId="77777777" w:rsidTr="00B83BEC">
        <w:trPr>
          <w:ins w:id="811" w:author="JoyceChen [陳曉慧]" w:date="2022-05-03T10:27:00Z"/>
        </w:trPr>
        <w:tc>
          <w:tcPr>
            <w:tcW w:w="1761" w:type="dxa"/>
          </w:tcPr>
          <w:p w14:paraId="5CA3B420" w14:textId="77777777" w:rsidR="00227738" w:rsidRDefault="00227738" w:rsidP="00B83BEC">
            <w:pPr>
              <w:rPr>
                <w:ins w:id="812" w:author="JoyceChen [陳曉慧]" w:date="2022-05-03T10:27:00Z"/>
              </w:rPr>
            </w:pPr>
            <w:proofErr w:type="spellStart"/>
            <w:ins w:id="813" w:author="JoyceChen [陳曉慧]" w:date="2022-05-03T10:27:00Z">
              <w:r>
                <w:rPr>
                  <w:i/>
                  <w:iCs/>
                </w:rPr>
                <w:t>msgTag</w:t>
              </w:r>
              <w:proofErr w:type="spellEnd"/>
              <w:r>
                <w:t xml:space="preserve"> </w:t>
              </w:r>
            </w:ins>
          </w:p>
        </w:tc>
        <w:tc>
          <w:tcPr>
            <w:tcW w:w="6561" w:type="dxa"/>
          </w:tcPr>
          <w:p w14:paraId="0F4229C3" w14:textId="77777777" w:rsidR="00227738" w:rsidRDefault="00227738" w:rsidP="00B83BEC">
            <w:pPr>
              <w:rPr>
                <w:ins w:id="814" w:author="JoyceChen [陳曉慧]" w:date="2022-05-03T10:27:00Z"/>
              </w:rPr>
            </w:pPr>
            <w:ins w:id="815" w:author="JoyceChen [陳曉慧]" w:date="2022-05-03T10:27:00Z">
              <w:r>
                <w:t xml:space="preserve">MCTP message tag value </w:t>
              </w:r>
            </w:ins>
          </w:p>
        </w:tc>
      </w:tr>
    </w:tbl>
    <w:p w14:paraId="163CA786" w14:textId="5E8D71DA" w:rsidR="00FB764D" w:rsidDel="00026F65" w:rsidRDefault="00FB764D" w:rsidP="00FB764D">
      <w:pPr>
        <w:rPr>
          <w:del w:id="816" w:author="JoyceChen [陳曉慧]" w:date="2022-05-03T10:36:00Z"/>
        </w:rPr>
      </w:pPr>
    </w:p>
    <w:p w14:paraId="2C1C5A1B" w14:textId="7535EF5D" w:rsidR="00875889" w:rsidDel="00026F65" w:rsidRDefault="00FB764D">
      <w:pPr>
        <w:pStyle w:val="30"/>
        <w:rPr>
          <w:del w:id="817" w:author="JoyceChen [陳曉慧]" w:date="2022-05-03T10:32:00Z"/>
        </w:rPr>
      </w:pPr>
      <w:del w:id="818" w:author="JoyceChen [陳曉慧]" w:date="2022-05-03T10:32:00Z">
        <w:r w:rsidRPr="00FB764D" w:rsidDel="00026F65">
          <w:delText>SPDMAPPLib_Impl</w:delText>
        </w:r>
      </w:del>
    </w:p>
    <w:p w14:paraId="56B990AE" w14:textId="28D7CEE1" w:rsidR="003874F3" w:rsidDel="00026F65" w:rsidRDefault="00C43496" w:rsidP="00305E21">
      <w:pPr>
        <w:rPr>
          <w:del w:id="819" w:author="JoyceChen [陳曉慧]" w:date="2022-05-03T10:32:00Z"/>
        </w:rPr>
      </w:pPr>
      <w:del w:id="820" w:author="JoyceChen [陳曉慧]" w:date="2022-05-03T10:32:00Z">
        <w:r w:rsidRPr="00C43496" w:rsidDel="00026F65">
          <w:delText xml:space="preserve">Construct a new </w:delText>
        </w:r>
        <w:r w:rsidR="00FB764D" w:rsidRPr="00FB764D" w:rsidDel="00026F65">
          <w:delText>SPDMAPPLib_Impl</w:delText>
        </w:r>
        <w:r w:rsidRPr="00C43496" w:rsidDel="00026F65">
          <w:delText xml:space="preserve"> object</w:delText>
        </w:r>
        <w:r w:rsidR="003874F3" w:rsidDel="00026F65">
          <w:delText>.</w:delText>
        </w:r>
      </w:del>
    </w:p>
    <w:p w14:paraId="27F03901" w14:textId="1B0B1BBC" w:rsidR="00974AC6" w:rsidDel="00026F65" w:rsidRDefault="00377AEE" w:rsidP="00974AC6">
      <w:pPr>
        <w:pStyle w:val="a3"/>
        <w:numPr>
          <w:ilvl w:val="0"/>
          <w:numId w:val="5"/>
        </w:numPr>
        <w:ind w:leftChars="0"/>
        <w:rPr>
          <w:del w:id="821" w:author="JoyceChen [陳曉慧]" w:date="2022-05-03T10:32:00Z"/>
        </w:rPr>
      </w:pPr>
      <w:del w:id="822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</w:delText>
        </w:r>
        <w:r w:rsidR="00974AC6" w:rsidDel="00026F65">
          <w:delText>:</w:delText>
        </w:r>
      </w:del>
    </w:p>
    <w:p w14:paraId="45C7B461" w14:textId="1E8B0AAE" w:rsidR="00FB764D" w:rsidDel="00026F65" w:rsidRDefault="00FB764D" w:rsidP="00FB764D">
      <w:pPr>
        <w:ind w:firstLine="480"/>
        <w:rPr>
          <w:del w:id="823" w:author="JoyceChen [陳曉慧]" w:date="2022-05-03T10:32:00Z"/>
        </w:rPr>
      </w:pPr>
      <w:del w:id="824" w:author="JoyceChen [陳曉慧]" w:date="2022-05-03T10:32:00Z">
        <w:r w:rsidDel="00026F65">
          <w:delText>SPDMAPPLib_Impl(</w:delText>
        </w:r>
      </w:del>
    </w:p>
    <w:p w14:paraId="195FBEFD" w14:textId="547DF375" w:rsidR="00875889" w:rsidDel="00026F65" w:rsidRDefault="00FB764D">
      <w:pPr>
        <w:ind w:left="1440" w:firstLine="480"/>
        <w:rPr>
          <w:del w:id="825" w:author="JoyceChen [陳曉慧]" w:date="2022-05-03T10:32:00Z"/>
        </w:rPr>
      </w:pPr>
      <w:del w:id="826" w:author="JoyceChen [陳曉慧]" w:date="2022-05-03T10:32:00Z">
        <w:r w:rsidDel="00026F65">
          <w:delText>boost::asio::io_context&amp;ioContext,</w:delText>
        </w:r>
      </w:del>
    </w:p>
    <w:p w14:paraId="092EA9E9" w14:textId="19B232DB" w:rsidR="00875889" w:rsidDel="00026F65" w:rsidRDefault="00FB764D">
      <w:pPr>
        <w:ind w:left="1440" w:firstLine="480"/>
        <w:rPr>
          <w:del w:id="827" w:author="JoyceChen [陳曉慧]" w:date="2022-05-03T10:32:00Z"/>
        </w:rPr>
      </w:pPr>
      <w:del w:id="828" w:author="JoyceChen [陳曉慧]" w:date="2022-05-03T10:32:00Z">
        <w:r w:rsidDel="00026F65">
          <w:delText xml:space="preserve">int mode, </w:delText>
        </w:r>
      </w:del>
    </w:p>
    <w:p w14:paraId="5E38F362" w14:textId="49591936" w:rsidR="00FB764D" w:rsidDel="00026F65" w:rsidRDefault="00FB764D" w:rsidP="00FB764D">
      <w:pPr>
        <w:ind w:left="480"/>
        <w:rPr>
          <w:del w:id="829" w:author="JoyceChen [陳曉慧]" w:date="2022-05-03T10:32:00Z"/>
        </w:rPr>
      </w:pPr>
      <w:del w:id="830" w:author="JoyceChen [陳曉慧]" w:date="2022-05-03T10:32:00Z">
        <w:r w:rsidDel="00026F65">
          <w:delText xml:space="preserve">            const ReconfigurationCallback&amp;networkChangeCb,</w:delText>
        </w:r>
      </w:del>
    </w:p>
    <w:p w14:paraId="49DDE917" w14:textId="1BC3C0D8" w:rsidR="00875889" w:rsidDel="00026F65" w:rsidRDefault="00FB764D">
      <w:pPr>
        <w:ind w:left="480"/>
        <w:rPr>
          <w:del w:id="831" w:author="JoyceChen [陳曉慧]" w:date="2022-05-03T10:32:00Z"/>
        </w:rPr>
      </w:pPr>
      <w:del w:id="832" w:author="JoyceChen [陳曉慧]" w:date="2022-05-03T10:32:00Z">
        <w:r w:rsidDel="00026F65">
          <w:delText xml:space="preserve">            const ReceiveMessageCallback&amp;rxCb)</w:delText>
        </w:r>
        <w:r w:rsidR="00C43496" w:rsidDel="00026F65">
          <w:delText>;</w:delText>
        </w:r>
      </w:del>
    </w:p>
    <w:p w14:paraId="6144062C" w14:textId="40DF264E" w:rsidR="00974AC6" w:rsidDel="00026F65" w:rsidRDefault="00974AC6" w:rsidP="00974AC6">
      <w:pPr>
        <w:pStyle w:val="a3"/>
        <w:numPr>
          <w:ilvl w:val="0"/>
          <w:numId w:val="5"/>
        </w:numPr>
        <w:ind w:leftChars="0"/>
        <w:rPr>
          <w:del w:id="833" w:author="JoyceChen [陳曉慧]" w:date="2022-05-03T10:32:00Z"/>
        </w:rPr>
      </w:pPr>
      <w:del w:id="834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09ADB8A1" w14:textId="50F970C1" w:rsidR="00C43496" w:rsidDel="00026F65" w:rsidRDefault="00C43496" w:rsidP="00C43496">
      <w:pPr>
        <w:pStyle w:val="a3"/>
        <w:numPr>
          <w:ilvl w:val="1"/>
          <w:numId w:val="5"/>
        </w:numPr>
        <w:ind w:leftChars="0"/>
        <w:rPr>
          <w:del w:id="835" w:author="JoyceChen [陳曉慧]" w:date="2022-05-03T10:32:00Z"/>
        </w:rPr>
      </w:pPr>
      <w:del w:id="836" w:author="JoyceChen [陳曉慧]" w:date="2022-05-03T10:32:00Z">
        <w:r w:rsidDel="00026F65">
          <w:delText>ioContext</w:delText>
        </w:r>
        <w:r w:rsidR="00FB764D" w:rsidDel="00026F65">
          <w:delText>:</w:delText>
        </w:r>
        <w:r w:rsidDel="00026F65">
          <w:delText xml:space="preserve"> boost io_context object     </w:delText>
        </w:r>
      </w:del>
    </w:p>
    <w:p w14:paraId="6890A884" w14:textId="2A014416" w:rsidR="00875889" w:rsidDel="00026F65" w:rsidRDefault="00FB764D">
      <w:pPr>
        <w:pStyle w:val="a3"/>
        <w:numPr>
          <w:ilvl w:val="1"/>
          <w:numId w:val="5"/>
        </w:numPr>
        <w:ind w:leftChars="0"/>
        <w:rPr>
          <w:del w:id="837" w:author="JoyceChen [陳曉慧]" w:date="2022-05-03T10:32:00Z"/>
        </w:rPr>
      </w:pPr>
      <w:del w:id="838" w:author="JoyceChen [陳曉慧]" w:date="2022-05-03T10:32:00Z">
        <w:r w:rsidDel="00026F65">
          <w:rPr>
            <w:rFonts w:hint="eastAsia"/>
          </w:rPr>
          <w:delText>m</w:delText>
        </w:r>
        <w:r w:rsidDel="00026F65">
          <w:delText>ode: Run as requester or responder</w:delText>
        </w:r>
      </w:del>
    </w:p>
    <w:p w14:paraId="109DBA5B" w14:textId="66AB93E5" w:rsidR="00875889" w:rsidDel="00026F65" w:rsidRDefault="00C43496">
      <w:pPr>
        <w:pStyle w:val="a3"/>
        <w:numPr>
          <w:ilvl w:val="1"/>
          <w:numId w:val="5"/>
        </w:numPr>
        <w:ind w:leftChars="0"/>
        <w:rPr>
          <w:del w:id="839" w:author="JoyceChen [陳曉慧]" w:date="2022-05-03T10:32:00Z"/>
        </w:rPr>
      </w:pPr>
      <w:del w:id="840" w:author="JoyceChen [陳曉慧]" w:date="2022-05-03T10:32:00Z">
        <w:r w:rsidDel="00026F65">
          <w:delText>networkChangeCb</w:delText>
        </w:r>
        <w:r w:rsidR="00FB764D" w:rsidDel="00026F65">
          <w:delText>:</w:delText>
        </w:r>
        <w:r w:rsidDel="00026F65">
          <w:delText xml:space="preserve"> Callback to be executed when a network changeoccurs in the system. For example a new SPDM device is inserted or removed etc</w:delText>
        </w:r>
      </w:del>
    </w:p>
    <w:p w14:paraId="0E02E5D7" w14:textId="4CA86D4C" w:rsidR="00875889" w:rsidDel="00026F65" w:rsidRDefault="00C43496">
      <w:pPr>
        <w:pStyle w:val="a3"/>
        <w:numPr>
          <w:ilvl w:val="1"/>
          <w:numId w:val="5"/>
        </w:numPr>
        <w:ind w:leftChars="0"/>
        <w:rPr>
          <w:del w:id="841" w:author="JoyceChen [陳曉慧]" w:date="2022-05-03T10:32:00Z"/>
        </w:rPr>
      </w:pPr>
      <w:del w:id="842" w:author="JoyceChen [陳曉慧]" w:date="2022-05-03T10:32:00Z">
        <w:r w:rsidDel="00026F65">
          <w:delText>rxCb</w:delText>
        </w:r>
        <w:r w:rsidR="00FB764D" w:rsidDel="00026F65">
          <w:delText>:</w:delText>
        </w:r>
        <w:r w:rsidDel="00026F65">
          <w:delText xml:space="preserve"> Callback to be executed when new SPDM message is received in a queue</w:delText>
        </w:r>
      </w:del>
    </w:p>
    <w:p w14:paraId="20382619" w14:textId="6629DD09" w:rsidR="00974AC6" w:rsidDel="00026F65" w:rsidRDefault="003874F3" w:rsidP="00974AC6">
      <w:pPr>
        <w:pStyle w:val="a3"/>
        <w:numPr>
          <w:ilvl w:val="0"/>
          <w:numId w:val="5"/>
        </w:numPr>
        <w:ind w:leftChars="0"/>
        <w:rPr>
          <w:del w:id="843" w:author="JoyceChen [陳曉慧]" w:date="2022-05-03T10:32:00Z"/>
        </w:rPr>
      </w:pPr>
      <w:del w:id="844" w:author="JoyceChen [陳曉慧]" w:date="2022-05-03T10:32:00Z">
        <w:r w:rsidDel="00026F65">
          <w:delText>Return:</w:delText>
        </w:r>
      </w:del>
    </w:p>
    <w:p w14:paraId="251A6161" w14:textId="5E19D6FD" w:rsidR="000F4940" w:rsidDel="00026F65" w:rsidRDefault="001312FB" w:rsidP="00974AC6">
      <w:pPr>
        <w:ind w:firstLine="480"/>
        <w:rPr>
          <w:del w:id="845" w:author="JoyceChen [陳曉慧]" w:date="2022-05-03T10:32:00Z"/>
        </w:rPr>
      </w:pPr>
      <w:del w:id="846" w:author="JoyceChen [陳曉慧]" w:date="2022-05-03T10:32:00Z">
        <w:r w:rsidRPr="001312FB" w:rsidDel="00026F65">
          <w:delText>a new SPDM</w:delText>
        </w:r>
        <w:r w:rsidDel="00026F65">
          <w:delText>APPLib_</w:delText>
        </w:r>
        <w:r w:rsidRPr="001312FB" w:rsidDel="00026F65">
          <w:delText>RequesterImpl object</w:delText>
        </w:r>
        <w:r w:rsidR="003874F3" w:rsidDel="00026F65">
          <w:delText>.</w:delText>
        </w:r>
      </w:del>
    </w:p>
    <w:p w14:paraId="001686FB" w14:textId="12BEA7D0" w:rsidR="00875889" w:rsidDel="00026F65" w:rsidRDefault="00FB764D">
      <w:pPr>
        <w:pStyle w:val="30"/>
        <w:rPr>
          <w:del w:id="847" w:author="JoyceChen [陳曉慧]" w:date="2022-05-03T10:32:00Z"/>
        </w:rPr>
      </w:pPr>
      <w:del w:id="848" w:author="JoyceChen [陳曉慧]" w:date="2022-05-03T10:32:00Z">
        <w:r w:rsidRPr="00FB764D" w:rsidDel="00026F65">
          <w:delText>SPDMAPPLib_Impl</w:delText>
        </w:r>
      </w:del>
    </w:p>
    <w:p w14:paraId="7B44FC42" w14:textId="4BFA704E" w:rsidR="0056303C" w:rsidDel="00026F65" w:rsidRDefault="0056303C" w:rsidP="0056303C">
      <w:pPr>
        <w:rPr>
          <w:del w:id="849" w:author="JoyceChen [陳曉慧]" w:date="2022-05-03T10:32:00Z"/>
        </w:rPr>
      </w:pPr>
      <w:del w:id="850" w:author="JoyceChen [陳曉慧]" w:date="2022-05-03T10:32:00Z">
        <w:r w:rsidRPr="00C43496" w:rsidDel="00026F65">
          <w:delText xml:space="preserve">Construct a new </w:delText>
        </w:r>
        <w:r w:rsidR="00FB764D" w:rsidRPr="00FB764D" w:rsidDel="00026F65">
          <w:delText>SPDMAPPLib_Impl</w:delText>
        </w:r>
        <w:r w:rsidRPr="00C43496" w:rsidDel="00026F65">
          <w:delText xml:space="preserve"> object</w:delText>
        </w:r>
        <w:r w:rsidDel="00026F65">
          <w:delText>.</w:delText>
        </w:r>
      </w:del>
    </w:p>
    <w:p w14:paraId="208E6F35" w14:textId="68EDC94D" w:rsidR="0056303C" w:rsidDel="00026F65" w:rsidRDefault="0056303C" w:rsidP="0056303C">
      <w:pPr>
        <w:pStyle w:val="a3"/>
        <w:numPr>
          <w:ilvl w:val="0"/>
          <w:numId w:val="5"/>
        </w:numPr>
        <w:ind w:leftChars="0"/>
        <w:rPr>
          <w:del w:id="851" w:author="JoyceChen [陳曉慧]" w:date="2022-05-03T10:32:00Z"/>
        </w:rPr>
      </w:pPr>
      <w:del w:id="852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134D15DB" w14:textId="7A1C565C" w:rsidR="00FB764D" w:rsidDel="00026F65" w:rsidRDefault="00FB764D" w:rsidP="00FB764D">
      <w:pPr>
        <w:ind w:leftChars="200" w:left="480" w:firstLine="480"/>
        <w:rPr>
          <w:del w:id="853" w:author="JoyceChen [陳曉慧]" w:date="2022-05-03T10:32:00Z"/>
        </w:rPr>
      </w:pPr>
      <w:del w:id="854" w:author="JoyceChen [陳曉慧]" w:date="2022-05-03T10:32:00Z">
        <w:r w:rsidDel="00026F65">
          <w:delText>SPDMAPPLib_Impl(</w:delText>
        </w:r>
      </w:del>
    </w:p>
    <w:p w14:paraId="0F4C1E9F" w14:textId="6159CEFB" w:rsidR="00FB764D" w:rsidDel="00026F65" w:rsidRDefault="00FB764D" w:rsidP="00FB764D">
      <w:pPr>
        <w:ind w:leftChars="400" w:left="960" w:firstLine="480"/>
        <w:rPr>
          <w:del w:id="855" w:author="JoyceChen [陳曉慧]" w:date="2022-05-03T10:32:00Z"/>
        </w:rPr>
      </w:pPr>
      <w:del w:id="856" w:author="JoyceChen [陳曉慧]" w:date="2022-05-03T10:32:00Z">
        <w:r w:rsidDel="00026F65">
          <w:delText>std::shared_ptr&lt;sdbusplus::asio::connection&gt; conn,</w:delText>
        </w:r>
      </w:del>
    </w:p>
    <w:p w14:paraId="763F65BE" w14:textId="6915CBCE" w:rsidR="00875889" w:rsidDel="00026F65" w:rsidRDefault="00FB764D">
      <w:pPr>
        <w:ind w:leftChars="400" w:left="960" w:firstLine="480"/>
        <w:rPr>
          <w:del w:id="857" w:author="JoyceChen [陳曉慧]" w:date="2022-05-03T10:32:00Z"/>
        </w:rPr>
      </w:pPr>
      <w:del w:id="858" w:author="JoyceChen [陳曉慧]" w:date="2022-05-03T10:32:00Z">
        <w:r w:rsidDel="00026F65">
          <w:delText xml:space="preserve">int mode,              </w:delText>
        </w:r>
      </w:del>
    </w:p>
    <w:p w14:paraId="792F1BC3" w14:textId="09EBA4A1" w:rsidR="00FB764D" w:rsidDel="00026F65" w:rsidRDefault="00FB764D" w:rsidP="00FB764D">
      <w:pPr>
        <w:ind w:leftChars="200" w:left="480" w:firstLine="480"/>
        <w:rPr>
          <w:del w:id="859" w:author="JoyceChen [陳曉慧]" w:date="2022-05-03T10:32:00Z"/>
        </w:rPr>
      </w:pPr>
      <w:del w:id="860" w:author="JoyceChen [陳曉慧]" w:date="2022-05-03T10:32:00Z">
        <w:r w:rsidDel="00026F65">
          <w:delText xml:space="preserve">    const ReconfigurationCallback&amp;networkChangeCb,</w:delText>
        </w:r>
      </w:del>
    </w:p>
    <w:p w14:paraId="1F48FDDB" w14:textId="65ACB3DA" w:rsidR="00875889" w:rsidDel="00026F65" w:rsidRDefault="00FB764D">
      <w:pPr>
        <w:ind w:leftChars="200" w:left="480" w:firstLine="480"/>
        <w:rPr>
          <w:del w:id="861" w:author="JoyceChen [陳曉慧]" w:date="2022-05-03T10:32:00Z"/>
        </w:rPr>
      </w:pPr>
      <w:del w:id="862" w:author="JoyceChen [陳曉慧]" w:date="2022-05-03T10:32:00Z">
        <w:r w:rsidDel="00026F65">
          <w:delText xml:space="preserve">    const ReceiveMessageCallback&amp;rxCb);</w:delText>
        </w:r>
        <w:r w:rsidDel="00026F65">
          <w:tab/>
        </w:r>
        <w:r w:rsidR="0056303C" w:rsidDel="00026F65">
          <w:delText>;</w:delText>
        </w:r>
      </w:del>
    </w:p>
    <w:p w14:paraId="4E3F7155" w14:textId="170BA726" w:rsidR="0056303C" w:rsidDel="00026F65" w:rsidRDefault="0056303C" w:rsidP="0056303C">
      <w:pPr>
        <w:pStyle w:val="a3"/>
        <w:numPr>
          <w:ilvl w:val="0"/>
          <w:numId w:val="5"/>
        </w:numPr>
        <w:ind w:leftChars="0"/>
        <w:rPr>
          <w:del w:id="863" w:author="JoyceChen [陳曉慧]" w:date="2022-05-03T10:32:00Z"/>
        </w:rPr>
      </w:pPr>
      <w:del w:id="864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72EB9B40" w14:textId="14BDE667" w:rsidR="0056303C" w:rsidDel="00026F65" w:rsidRDefault="00FB764D" w:rsidP="0056303C">
      <w:pPr>
        <w:pStyle w:val="a3"/>
        <w:numPr>
          <w:ilvl w:val="1"/>
          <w:numId w:val="5"/>
        </w:numPr>
        <w:ind w:leftChars="0"/>
        <w:rPr>
          <w:del w:id="865" w:author="JoyceChen [陳曉慧]" w:date="2022-05-03T10:32:00Z"/>
        </w:rPr>
      </w:pPr>
      <w:del w:id="866" w:author="JoyceChen [陳曉慧]" w:date="2022-05-03T10:32:00Z">
        <w:r w:rsidDel="00026F65">
          <w:delText>c</w:delText>
        </w:r>
        <w:r w:rsidR="0056303C" w:rsidRPr="0056303C" w:rsidDel="00026F65">
          <w:delText>onn</w:delText>
        </w:r>
        <w:r w:rsidDel="00026F65">
          <w:delText>:</w:delText>
        </w:r>
        <w:r w:rsidR="0056303C" w:rsidRPr="0056303C" w:rsidDel="00026F65">
          <w:delText>shared_ptr to already existing boost asio::connection object</w:delText>
        </w:r>
      </w:del>
    </w:p>
    <w:p w14:paraId="53AFCA21" w14:textId="4B72CE52" w:rsidR="00875889" w:rsidDel="00026F65" w:rsidRDefault="0056303C">
      <w:pPr>
        <w:pStyle w:val="a3"/>
        <w:numPr>
          <w:ilvl w:val="1"/>
          <w:numId w:val="5"/>
        </w:numPr>
        <w:ind w:leftChars="0"/>
        <w:rPr>
          <w:del w:id="867" w:author="JoyceChen [陳曉慧]" w:date="2022-05-03T10:32:00Z"/>
        </w:rPr>
      </w:pPr>
      <w:del w:id="868" w:author="JoyceChen [陳曉慧]" w:date="2022-05-03T10:32:00Z">
        <w:r w:rsidDel="00026F65">
          <w:delText>networkChangeCb</w:delText>
        </w:r>
        <w:r w:rsidR="00FB764D" w:rsidDel="00026F65">
          <w:delText>:</w:delText>
        </w:r>
        <w:r w:rsidDel="00026F65">
          <w:delText xml:space="preserve"> Callback to be executed when a network changeoccurs in the system. For example a new SPDM device is inserted or removed etc</w:delText>
        </w:r>
      </w:del>
    </w:p>
    <w:p w14:paraId="19EA32C6" w14:textId="615EB3E4" w:rsidR="0056303C" w:rsidDel="00026F65" w:rsidRDefault="0056303C" w:rsidP="0056303C">
      <w:pPr>
        <w:pStyle w:val="a3"/>
        <w:numPr>
          <w:ilvl w:val="1"/>
          <w:numId w:val="5"/>
        </w:numPr>
        <w:ind w:leftChars="0"/>
        <w:rPr>
          <w:del w:id="869" w:author="JoyceChen [陳曉慧]" w:date="2022-05-03T10:32:00Z"/>
        </w:rPr>
      </w:pPr>
      <w:del w:id="870" w:author="JoyceChen [陳曉慧]" w:date="2022-05-03T10:32:00Z">
        <w:r w:rsidDel="00026F65">
          <w:delText>rxCb Callback to be executed when new SPDM message is received in a queue</w:delText>
        </w:r>
      </w:del>
    </w:p>
    <w:p w14:paraId="48AAA727" w14:textId="603A91F5" w:rsidR="0056303C" w:rsidDel="00026F65" w:rsidRDefault="0056303C" w:rsidP="0056303C">
      <w:pPr>
        <w:pStyle w:val="a3"/>
        <w:numPr>
          <w:ilvl w:val="0"/>
          <w:numId w:val="5"/>
        </w:numPr>
        <w:ind w:leftChars="0"/>
        <w:rPr>
          <w:del w:id="871" w:author="JoyceChen [陳曉慧]" w:date="2022-05-03T10:32:00Z"/>
        </w:rPr>
      </w:pPr>
      <w:del w:id="872" w:author="JoyceChen [陳曉慧]" w:date="2022-05-03T10:32:00Z">
        <w:r w:rsidDel="00026F65">
          <w:delText>Return:</w:delText>
        </w:r>
      </w:del>
    </w:p>
    <w:p w14:paraId="55DB591C" w14:textId="1A535A8F" w:rsidR="0056303C" w:rsidDel="00026F65" w:rsidRDefault="0056303C" w:rsidP="0056303C">
      <w:pPr>
        <w:ind w:firstLine="480"/>
        <w:rPr>
          <w:del w:id="873" w:author="JoyceChen [陳曉慧]" w:date="2022-05-03T10:32:00Z"/>
        </w:rPr>
      </w:pPr>
      <w:del w:id="874" w:author="JoyceChen [陳曉慧]" w:date="2022-05-03T10:32:00Z">
        <w:r w:rsidRPr="001312FB" w:rsidDel="00026F65">
          <w:delText>a new SPDM</w:delText>
        </w:r>
        <w:r w:rsidDel="00026F65">
          <w:delText>APPLib_</w:delText>
        </w:r>
        <w:r w:rsidRPr="001312FB" w:rsidDel="00026F65">
          <w:delText>RequesterImpl object</w:delText>
        </w:r>
        <w:r w:rsidDel="00026F65">
          <w:delText>.</w:delText>
        </w:r>
      </w:del>
    </w:p>
    <w:p w14:paraId="5AF66E1F" w14:textId="0AC5D321" w:rsidR="00875889" w:rsidDel="00026F65" w:rsidRDefault="00875889">
      <w:pPr>
        <w:rPr>
          <w:del w:id="875" w:author="JoyceChen [陳曉慧]" w:date="2022-05-03T10:32:00Z"/>
        </w:rPr>
      </w:pPr>
    </w:p>
    <w:p w14:paraId="3AEB8B21" w14:textId="74966CFC" w:rsidR="00F15382" w:rsidDel="00026F65" w:rsidRDefault="00F15382" w:rsidP="0052008E">
      <w:pPr>
        <w:pStyle w:val="30"/>
        <w:rPr>
          <w:del w:id="876" w:author="JoyceChen [陳曉慧]" w:date="2022-05-03T10:32:00Z"/>
        </w:rPr>
      </w:pPr>
      <w:del w:id="877" w:author="JoyceChen [陳曉慧]" w:date="2022-05-03T10:32:00Z">
        <w:r w:rsidDel="00026F65">
          <w:delText>G</w:delText>
        </w:r>
        <w:r w:rsidRPr="00F15382" w:rsidDel="00026F65">
          <w:delText>etEndpointMap</w:delText>
        </w:r>
      </w:del>
    </w:p>
    <w:p w14:paraId="79455218" w14:textId="4000EED4" w:rsidR="008759D4" w:rsidDel="00026F65" w:rsidRDefault="008759D4" w:rsidP="008759D4">
      <w:pPr>
        <w:rPr>
          <w:del w:id="878" w:author="JoyceChen [陳曉慧]" w:date="2022-05-03T10:32:00Z"/>
        </w:rPr>
      </w:pPr>
      <w:del w:id="879" w:author="JoyceChen [陳曉慧]" w:date="2022-05-03T10:32:00Z">
        <w:r w:rsidDel="00026F65">
          <w:delText>This function g</w:delText>
        </w:r>
        <w:r w:rsidRPr="008759D4" w:rsidDel="00026F65">
          <w:delText>et</w:delText>
        </w:r>
        <w:r w:rsidDel="00026F65">
          <w:delText>s</w:delText>
        </w:r>
        <w:r w:rsidRPr="008759D4" w:rsidDel="00026F65">
          <w:delText xml:space="preserve"> a reference to internaly maintained EndpointMap</w:delText>
        </w:r>
        <w:r w:rsidDel="00026F65">
          <w:delText>.</w:delText>
        </w:r>
      </w:del>
    </w:p>
    <w:p w14:paraId="736B4C24" w14:textId="44540813" w:rsidR="008759D4" w:rsidDel="00026F65" w:rsidRDefault="008759D4" w:rsidP="008759D4">
      <w:pPr>
        <w:pStyle w:val="a3"/>
        <w:numPr>
          <w:ilvl w:val="0"/>
          <w:numId w:val="5"/>
        </w:numPr>
        <w:ind w:leftChars="0"/>
        <w:rPr>
          <w:del w:id="880" w:author="JoyceChen [陳曉慧]" w:date="2022-05-03T10:32:00Z"/>
        </w:rPr>
      </w:pPr>
      <w:del w:id="881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7654F0CB" w14:textId="6EDFFD86" w:rsidR="008759D4" w:rsidDel="00026F65" w:rsidRDefault="007A0D6C" w:rsidP="008759D4">
      <w:pPr>
        <w:ind w:firstLine="480"/>
        <w:rPr>
          <w:del w:id="882" w:author="JoyceChen [陳曉慧]" w:date="2022-05-03T10:32:00Z"/>
        </w:rPr>
      </w:pPr>
      <w:del w:id="883" w:author="JoyceChen [陳曉慧]" w:date="2022-05-03T10:32:00Z">
        <w:r w:rsidRPr="007A0D6C" w:rsidDel="00026F65">
          <w:delText>const EndpointMap&amp;GetEndpointMap()</w:delText>
        </w:r>
      </w:del>
    </w:p>
    <w:p w14:paraId="33A6955B" w14:textId="34EB957C" w:rsidR="008759D4" w:rsidDel="00026F65" w:rsidRDefault="008759D4" w:rsidP="008759D4">
      <w:pPr>
        <w:pStyle w:val="a3"/>
        <w:numPr>
          <w:ilvl w:val="0"/>
          <w:numId w:val="5"/>
        </w:numPr>
        <w:ind w:leftChars="0"/>
        <w:rPr>
          <w:del w:id="884" w:author="JoyceChen [陳曉慧]" w:date="2022-05-03T10:32:00Z"/>
        </w:rPr>
      </w:pPr>
      <w:del w:id="885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18BC9668" w14:textId="15FEFA33" w:rsidR="008759D4" w:rsidDel="00026F65" w:rsidRDefault="008759D4" w:rsidP="008759D4">
      <w:pPr>
        <w:pStyle w:val="a3"/>
        <w:numPr>
          <w:ilvl w:val="1"/>
          <w:numId w:val="5"/>
        </w:numPr>
        <w:ind w:leftChars="0"/>
        <w:rPr>
          <w:del w:id="886" w:author="JoyceChen [陳曉慧]" w:date="2022-05-03T10:32:00Z"/>
        </w:rPr>
      </w:pPr>
      <w:del w:id="887" w:author="JoyceChen [陳曉慧]" w:date="2022-05-03T10:32:00Z">
        <w:r w:rsidDel="00026F65">
          <w:delText>None</w:delText>
        </w:r>
        <w:r w:rsidRPr="00974AC6" w:rsidDel="00026F65">
          <w:delText>.</w:delText>
        </w:r>
      </w:del>
    </w:p>
    <w:p w14:paraId="15E2DF29" w14:textId="03B7B256" w:rsidR="008759D4" w:rsidDel="00026F65" w:rsidRDefault="008759D4" w:rsidP="008759D4">
      <w:pPr>
        <w:pStyle w:val="a3"/>
        <w:numPr>
          <w:ilvl w:val="0"/>
          <w:numId w:val="5"/>
        </w:numPr>
        <w:ind w:leftChars="0"/>
        <w:rPr>
          <w:del w:id="888" w:author="JoyceChen [陳曉慧]" w:date="2022-05-03T10:32:00Z"/>
        </w:rPr>
      </w:pPr>
      <w:del w:id="889" w:author="JoyceChen [陳曉慧]" w:date="2022-05-03T10:32:00Z">
        <w:r w:rsidDel="00026F65">
          <w:delText>Return:</w:delText>
        </w:r>
      </w:del>
    </w:p>
    <w:p w14:paraId="3B97F765" w14:textId="6DC6B0AF" w:rsidR="008759D4" w:rsidDel="00026F65" w:rsidRDefault="007A0D6C" w:rsidP="008759D4">
      <w:pPr>
        <w:pStyle w:val="a3"/>
        <w:numPr>
          <w:ilvl w:val="1"/>
          <w:numId w:val="5"/>
        </w:numPr>
        <w:ind w:leftChars="0"/>
        <w:rPr>
          <w:del w:id="890" w:author="JoyceChen [陳曉慧]" w:date="2022-05-03T10:32:00Z"/>
        </w:rPr>
      </w:pPr>
      <w:del w:id="891" w:author="JoyceChen [陳曉慧]" w:date="2022-05-03T10:32:00Z">
        <w:r w:rsidRPr="007A0D6C" w:rsidDel="00026F65">
          <w:delText>const EndpointMap&amp;</w:delText>
        </w:r>
        <w:r w:rsidR="008759D4" w:rsidRPr="009863E8" w:rsidDel="00026F65">
          <w:delText>.</w:delText>
        </w:r>
      </w:del>
    </w:p>
    <w:p w14:paraId="4FFAACD1" w14:textId="7A752068" w:rsidR="00875889" w:rsidDel="00026F65" w:rsidRDefault="00875889">
      <w:pPr>
        <w:rPr>
          <w:del w:id="892" w:author="JoyceChen [陳曉慧]" w:date="2022-05-03T10:32:00Z"/>
        </w:rPr>
      </w:pPr>
    </w:p>
    <w:p w14:paraId="5EC4A092" w14:textId="1D30A6C2" w:rsidR="00BA1E10" w:rsidDel="00026F65" w:rsidRDefault="00BA1E10" w:rsidP="00BA1E10">
      <w:pPr>
        <w:pStyle w:val="30"/>
        <w:rPr>
          <w:del w:id="893" w:author="JoyceChen [陳曉慧]" w:date="2022-05-03T10:32:00Z"/>
        </w:rPr>
      </w:pPr>
      <w:del w:id="894" w:author="JoyceChen [陳曉慧]" w:date="2022-05-03T10:32:00Z">
        <w:r w:rsidRPr="00277AC1" w:rsidDel="00026F65">
          <w:delText>SendMessage</w:delText>
        </w:r>
      </w:del>
    </w:p>
    <w:p w14:paraId="3850E84B" w14:textId="60671AC1" w:rsidR="00BA1E10" w:rsidDel="00026F65" w:rsidRDefault="00BA1E10" w:rsidP="00BA1E10">
      <w:pPr>
        <w:rPr>
          <w:del w:id="895" w:author="JoyceChen [陳曉慧]" w:date="2022-05-03T10:32:00Z"/>
        </w:rPr>
      </w:pPr>
      <w:del w:id="896" w:author="JoyceChen [陳曉慧]" w:date="2022-05-03T10:32:00Z">
        <w:r w:rsidRPr="00172BA5" w:rsidDel="00026F65">
          <w:delText>This function is sent normal message in SPDM session.</w:delText>
        </w:r>
      </w:del>
    </w:p>
    <w:p w14:paraId="12EC4444" w14:textId="254C145D" w:rsidR="00BA1E10" w:rsidDel="00026F65" w:rsidRDefault="00BA1E10" w:rsidP="00BA1E10">
      <w:pPr>
        <w:pStyle w:val="a3"/>
        <w:numPr>
          <w:ilvl w:val="0"/>
          <w:numId w:val="5"/>
        </w:numPr>
        <w:ind w:leftChars="0"/>
        <w:rPr>
          <w:del w:id="897" w:author="JoyceChen [陳曉慧]" w:date="2022-05-03T10:32:00Z"/>
        </w:rPr>
      </w:pPr>
      <w:del w:id="898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0D038EF7" w14:textId="5CB0BDC5" w:rsidR="00BA1E10" w:rsidDel="00026F65" w:rsidRDefault="00BA1E10" w:rsidP="00BA1E10">
      <w:pPr>
        <w:ind w:left="480" w:firstLine="480"/>
        <w:rPr>
          <w:del w:id="899" w:author="JoyceChen [陳曉慧]" w:date="2022-05-03T10:32:00Z"/>
        </w:rPr>
      </w:pPr>
      <w:del w:id="900" w:author="JoyceChen [陳曉慧]" w:date="2022-05-03T10:32:00Z">
        <w:r w:rsidRPr="00277AC1" w:rsidDel="00026F65">
          <w:delText>int SendMessage(</w:delText>
        </w:r>
        <w:r w:rsidRPr="00BA1E10" w:rsidDel="00026F65">
          <w:delText>eid_tdstEId,</w:delText>
        </w:r>
        <w:r w:rsidRPr="00277AC1" w:rsidDel="00026F65">
          <w:delText>constByteArray&amp; request)</w:delText>
        </w:r>
      </w:del>
    </w:p>
    <w:p w14:paraId="5C905E4A" w14:textId="25CAD991" w:rsidR="00BA1E10" w:rsidDel="00026F65" w:rsidRDefault="00BA1E10" w:rsidP="00BA1E10">
      <w:pPr>
        <w:pStyle w:val="a3"/>
        <w:numPr>
          <w:ilvl w:val="0"/>
          <w:numId w:val="5"/>
        </w:numPr>
        <w:ind w:leftChars="0"/>
        <w:rPr>
          <w:del w:id="901" w:author="JoyceChen [陳曉慧]" w:date="2022-05-03T10:32:00Z"/>
        </w:rPr>
      </w:pPr>
      <w:del w:id="902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297E1E71" w14:textId="42FDC703" w:rsidR="00BA1E10" w:rsidDel="00026F65" w:rsidRDefault="00BA1E10" w:rsidP="00BA1E10">
      <w:pPr>
        <w:pStyle w:val="a3"/>
        <w:numPr>
          <w:ilvl w:val="1"/>
          <w:numId w:val="5"/>
        </w:numPr>
        <w:ind w:leftChars="0"/>
        <w:rPr>
          <w:del w:id="903" w:author="JoyceChen [陳曉慧]" w:date="2022-05-03T10:32:00Z"/>
        </w:rPr>
      </w:pPr>
      <w:del w:id="904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66629B8E" w14:textId="79DC6279" w:rsidR="00BA1E10" w:rsidDel="00026F65" w:rsidRDefault="00BA1E10" w:rsidP="00BA1E10">
      <w:pPr>
        <w:pStyle w:val="a3"/>
        <w:numPr>
          <w:ilvl w:val="1"/>
          <w:numId w:val="5"/>
        </w:numPr>
        <w:ind w:leftChars="0"/>
        <w:rPr>
          <w:del w:id="905" w:author="JoyceChen [陳曉慧]" w:date="2022-05-03T10:32:00Z"/>
        </w:rPr>
      </w:pPr>
      <w:del w:id="906" w:author="JoyceChen [陳曉慧]" w:date="2022-05-03T10:32:00Z">
        <w:r w:rsidRPr="00277AC1" w:rsidDel="00026F65">
          <w:delText xml:space="preserve">request </w:delText>
        </w:r>
        <w:r w:rsidDel="00026F65">
          <w:delText xml:space="preserve">: SPDMmessage </w:delText>
        </w:r>
        <w:r w:rsidRPr="00277AC1" w:rsidDel="00026F65">
          <w:delText>byte array</w:delText>
        </w:r>
      </w:del>
    </w:p>
    <w:p w14:paraId="6FF693DD" w14:textId="11EBA403" w:rsidR="00BA1E10" w:rsidDel="00026F65" w:rsidRDefault="00BA1E10" w:rsidP="00BA1E10">
      <w:pPr>
        <w:pStyle w:val="a3"/>
        <w:numPr>
          <w:ilvl w:val="0"/>
          <w:numId w:val="5"/>
        </w:numPr>
        <w:ind w:leftChars="0"/>
        <w:rPr>
          <w:del w:id="907" w:author="JoyceChen [陳曉慧]" w:date="2022-05-03T10:32:00Z"/>
        </w:rPr>
      </w:pPr>
      <w:del w:id="908" w:author="JoyceChen [陳曉慧]" w:date="2022-05-03T10:32:00Z">
        <w:r w:rsidDel="00026F65">
          <w:delText>Return:</w:delText>
        </w:r>
      </w:del>
    </w:p>
    <w:p w14:paraId="61937A19" w14:textId="66D9AC78" w:rsidR="00BA1E10" w:rsidDel="00026F65" w:rsidRDefault="00BA1E10" w:rsidP="00BA1E10">
      <w:pPr>
        <w:pStyle w:val="a3"/>
        <w:numPr>
          <w:ilvl w:val="1"/>
          <w:numId w:val="5"/>
        </w:numPr>
        <w:ind w:leftChars="0"/>
        <w:rPr>
          <w:del w:id="909" w:author="JoyceChen [陳曉慧]" w:date="2022-05-03T10:32:00Z"/>
        </w:rPr>
      </w:pPr>
      <w:del w:id="910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71BFF1D0" w14:textId="19497B8C" w:rsidR="00BA1E10" w:rsidDel="00026F65" w:rsidRDefault="00BA1E10" w:rsidP="00BA1E10">
      <w:pPr>
        <w:pStyle w:val="a3"/>
        <w:numPr>
          <w:ilvl w:val="1"/>
          <w:numId w:val="5"/>
        </w:numPr>
        <w:ind w:leftChars="0"/>
        <w:rPr>
          <w:del w:id="911" w:author="JoyceChen [陳曉慧]" w:date="2022-05-03T10:32:00Z"/>
        </w:rPr>
      </w:pPr>
      <w:del w:id="912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6BACA582" w14:textId="772E1653" w:rsidR="00D83866" w:rsidDel="00026F65" w:rsidRDefault="00D83866" w:rsidP="00D83866">
      <w:pPr>
        <w:pStyle w:val="30"/>
        <w:rPr>
          <w:del w:id="913" w:author="JoyceChen [陳曉慧]" w:date="2022-05-03T10:32:00Z"/>
        </w:rPr>
      </w:pPr>
      <w:del w:id="914" w:author="JoyceChen [陳曉慧]" w:date="2022-05-03T10:32:00Z">
        <w:r w:rsidRPr="00277AC1" w:rsidDel="00026F65">
          <w:delText>Send</w:delText>
        </w:r>
        <w:r w:rsidRPr="009A3CA7" w:rsidDel="00026F65">
          <w:delText>Async</w:delText>
        </w:r>
      </w:del>
    </w:p>
    <w:p w14:paraId="59564A43" w14:textId="18E43B04" w:rsidR="00D83866" w:rsidDel="00026F65" w:rsidRDefault="00D83866" w:rsidP="00D83866">
      <w:pPr>
        <w:ind w:left="480"/>
        <w:rPr>
          <w:del w:id="915" w:author="JoyceChen [陳曉慧]" w:date="2022-05-03T10:32:00Z"/>
        </w:rPr>
      </w:pPr>
      <w:del w:id="916" w:author="JoyceChen [陳曉慧]" w:date="2022-05-03T10:32:00Z">
        <w:r w:rsidRPr="00172BA5" w:rsidDel="00026F65">
          <w:delText>This function is sent normal message in SPDM session</w:delText>
        </w:r>
        <w:r w:rsidDel="00026F65">
          <w:delText xml:space="preserve"> and receive status of send operation in callback</w:delText>
        </w:r>
      </w:del>
    </w:p>
    <w:p w14:paraId="5E6BC4AE" w14:textId="75A51436" w:rsidR="00D83866" w:rsidDel="00026F65" w:rsidRDefault="00D83866" w:rsidP="00D83866">
      <w:pPr>
        <w:pStyle w:val="a3"/>
        <w:numPr>
          <w:ilvl w:val="0"/>
          <w:numId w:val="5"/>
        </w:numPr>
        <w:ind w:leftChars="0"/>
        <w:rPr>
          <w:del w:id="917" w:author="JoyceChen [陳曉慧]" w:date="2022-05-03T10:32:00Z"/>
        </w:rPr>
      </w:pPr>
      <w:del w:id="918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676526F8" w14:textId="679A64CD" w:rsidR="00D83866" w:rsidDel="00026F65" w:rsidRDefault="00D83866" w:rsidP="00D83866">
      <w:pPr>
        <w:ind w:left="480" w:firstLine="480"/>
        <w:rPr>
          <w:del w:id="919" w:author="JoyceChen [陳曉慧]" w:date="2022-05-03T10:32:00Z"/>
        </w:rPr>
      </w:pPr>
      <w:del w:id="920" w:author="JoyceChen [陳曉慧]" w:date="2022-05-03T10:32:00Z">
        <w:r w:rsidRPr="00D83866" w:rsidDel="00026F65">
          <w:delText>void SendAsync(eid_tdstEId,constSendCallback&amp;callback,constByteArray&amp; request)</w:delText>
        </w:r>
      </w:del>
    </w:p>
    <w:p w14:paraId="2E94D72E" w14:textId="69DCE39C" w:rsidR="00D83866" w:rsidDel="00026F65" w:rsidRDefault="00D83866" w:rsidP="00D83866">
      <w:pPr>
        <w:pStyle w:val="a3"/>
        <w:numPr>
          <w:ilvl w:val="0"/>
          <w:numId w:val="5"/>
        </w:numPr>
        <w:ind w:leftChars="0"/>
        <w:rPr>
          <w:del w:id="921" w:author="JoyceChen [陳曉慧]" w:date="2022-05-03T10:32:00Z"/>
        </w:rPr>
      </w:pPr>
      <w:del w:id="922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1F0FC672" w14:textId="552B4CCC" w:rsidR="00D83866" w:rsidDel="00026F65" w:rsidRDefault="00D83866" w:rsidP="00D83866">
      <w:pPr>
        <w:pStyle w:val="a3"/>
        <w:numPr>
          <w:ilvl w:val="1"/>
          <w:numId w:val="5"/>
        </w:numPr>
        <w:ind w:leftChars="0"/>
        <w:rPr>
          <w:del w:id="923" w:author="JoyceChen [陳曉慧]" w:date="2022-05-03T10:32:00Z"/>
        </w:rPr>
      </w:pPr>
      <w:del w:id="924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3B3CC8E0" w14:textId="79AB3C24" w:rsidR="00D83866" w:rsidDel="00026F65" w:rsidRDefault="00D83866" w:rsidP="00D83866">
      <w:pPr>
        <w:pStyle w:val="a3"/>
        <w:numPr>
          <w:ilvl w:val="1"/>
          <w:numId w:val="5"/>
        </w:numPr>
        <w:ind w:leftChars="0"/>
        <w:rPr>
          <w:del w:id="925" w:author="JoyceChen [陳曉慧]" w:date="2022-05-03T10:32:00Z"/>
        </w:rPr>
      </w:pPr>
      <w:del w:id="926" w:author="JoyceChen [陳曉慧]" w:date="2022-05-03T10:32:00Z">
        <w:r w:rsidDel="00026F65">
          <w:delText>callback : Callback that will be invoked with status of send operation</w:delText>
        </w:r>
      </w:del>
    </w:p>
    <w:p w14:paraId="25F2FB77" w14:textId="02C50119" w:rsidR="00D83866" w:rsidDel="00026F65" w:rsidRDefault="00D83866" w:rsidP="00D83866">
      <w:pPr>
        <w:pStyle w:val="a3"/>
        <w:numPr>
          <w:ilvl w:val="1"/>
          <w:numId w:val="5"/>
        </w:numPr>
        <w:ind w:leftChars="0"/>
        <w:rPr>
          <w:del w:id="927" w:author="JoyceChen [陳曉慧]" w:date="2022-05-03T10:32:00Z"/>
        </w:rPr>
      </w:pPr>
      <w:del w:id="928" w:author="JoyceChen [陳曉慧]" w:date="2022-05-03T10:32:00Z">
        <w:r w:rsidRPr="00277AC1" w:rsidDel="00026F65">
          <w:delText xml:space="preserve">request </w:delText>
        </w:r>
        <w:r w:rsidDel="00026F65">
          <w:delText xml:space="preserve">: SPDMmessage </w:delText>
        </w:r>
        <w:r w:rsidRPr="00277AC1" w:rsidDel="00026F65">
          <w:delText>byte array</w:delText>
        </w:r>
      </w:del>
    </w:p>
    <w:p w14:paraId="75A5BFA5" w14:textId="3FF6812A" w:rsidR="00D83866" w:rsidDel="00026F65" w:rsidRDefault="00D83866" w:rsidP="00D83866">
      <w:pPr>
        <w:pStyle w:val="a3"/>
        <w:numPr>
          <w:ilvl w:val="0"/>
          <w:numId w:val="5"/>
        </w:numPr>
        <w:ind w:leftChars="0"/>
        <w:rPr>
          <w:del w:id="929" w:author="JoyceChen [陳曉慧]" w:date="2022-05-03T10:32:00Z"/>
        </w:rPr>
      </w:pPr>
      <w:del w:id="930" w:author="JoyceChen [陳曉慧]" w:date="2022-05-03T10:32:00Z">
        <w:r w:rsidDel="00026F65">
          <w:delText>Return:</w:delText>
        </w:r>
      </w:del>
    </w:p>
    <w:p w14:paraId="72B61EB7" w14:textId="62A5EC20" w:rsidR="00D83866" w:rsidDel="00026F65" w:rsidRDefault="00D83866" w:rsidP="00D83866">
      <w:pPr>
        <w:pStyle w:val="a3"/>
        <w:numPr>
          <w:ilvl w:val="1"/>
          <w:numId w:val="5"/>
        </w:numPr>
        <w:ind w:leftChars="0"/>
        <w:rPr>
          <w:del w:id="931" w:author="JoyceChen [陳曉慧]" w:date="2022-05-03T10:32:00Z"/>
        </w:rPr>
      </w:pPr>
      <w:del w:id="932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4FC54366" w14:textId="15480FBE" w:rsidR="00D83866" w:rsidDel="00026F65" w:rsidRDefault="00D83866" w:rsidP="00D83866">
      <w:pPr>
        <w:pStyle w:val="a3"/>
        <w:numPr>
          <w:ilvl w:val="1"/>
          <w:numId w:val="5"/>
        </w:numPr>
        <w:ind w:leftChars="0"/>
        <w:rPr>
          <w:del w:id="933" w:author="JoyceChen [陳曉慧]" w:date="2022-05-03T10:32:00Z"/>
        </w:rPr>
      </w:pPr>
      <w:del w:id="934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5DB76FB4" w14:textId="2FAF9E0A" w:rsidR="00415C12" w:rsidDel="00026F65" w:rsidRDefault="00415C12" w:rsidP="00415C12">
      <w:pPr>
        <w:pStyle w:val="30"/>
        <w:rPr>
          <w:del w:id="935" w:author="JoyceChen [陳曉慧]" w:date="2022-05-03T10:32:00Z"/>
        </w:rPr>
      </w:pPr>
      <w:del w:id="936" w:author="JoyceChen [陳曉慧]" w:date="2022-05-03T10:32:00Z">
        <w:r w:rsidRPr="00277AC1" w:rsidDel="00026F65">
          <w:delText>SendSecuredMessage</w:delText>
        </w:r>
      </w:del>
    </w:p>
    <w:p w14:paraId="61452973" w14:textId="5D0CC9D9" w:rsidR="00415C12" w:rsidDel="00026F65" w:rsidRDefault="00415C12" w:rsidP="00415C12">
      <w:pPr>
        <w:rPr>
          <w:del w:id="937" w:author="JoyceChen [陳曉慧]" w:date="2022-05-03T10:32:00Z"/>
        </w:rPr>
      </w:pPr>
      <w:del w:id="938" w:author="JoyceChen [陳曉慧]" w:date="2022-05-03T10:32:00Z">
        <w:r w:rsidRPr="00172BA5" w:rsidDel="00026F65">
          <w:delText xml:space="preserve">This function is sent </w:delText>
        </w:r>
        <w:r w:rsidDel="00026F65">
          <w:delText>secured</w:delText>
        </w:r>
        <w:r w:rsidRPr="00172BA5" w:rsidDel="00026F65">
          <w:delText xml:space="preserve"> message in SPDM session.</w:delText>
        </w:r>
      </w:del>
    </w:p>
    <w:p w14:paraId="3554118C" w14:textId="2CB57975" w:rsidR="00415C12" w:rsidDel="00026F65" w:rsidRDefault="00415C12" w:rsidP="00415C12">
      <w:pPr>
        <w:pStyle w:val="a3"/>
        <w:numPr>
          <w:ilvl w:val="0"/>
          <w:numId w:val="5"/>
        </w:numPr>
        <w:ind w:leftChars="0"/>
        <w:rPr>
          <w:del w:id="939" w:author="JoyceChen [陳曉慧]" w:date="2022-05-03T10:32:00Z"/>
        </w:rPr>
      </w:pPr>
      <w:del w:id="940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7531E97E" w14:textId="4ED1F292" w:rsidR="00415C12" w:rsidDel="00026F65" w:rsidRDefault="00415C12" w:rsidP="00415C12">
      <w:pPr>
        <w:ind w:left="480" w:firstLine="480"/>
        <w:rPr>
          <w:del w:id="941" w:author="JoyceChen [陳曉慧]" w:date="2022-05-03T10:32:00Z"/>
        </w:rPr>
      </w:pPr>
      <w:del w:id="942" w:author="JoyceChen [陳曉慧]" w:date="2022-05-03T10:32:00Z">
        <w:r w:rsidRPr="00415C12" w:rsidDel="00026F65">
          <w:delText>int SendSecuredMessage(eid_tdstEId,constByteArray&amp; request)</w:delText>
        </w:r>
      </w:del>
    </w:p>
    <w:p w14:paraId="16D78B79" w14:textId="4F9234AB" w:rsidR="00415C12" w:rsidDel="00026F65" w:rsidRDefault="00415C12" w:rsidP="00415C12">
      <w:pPr>
        <w:pStyle w:val="a3"/>
        <w:numPr>
          <w:ilvl w:val="0"/>
          <w:numId w:val="5"/>
        </w:numPr>
        <w:ind w:leftChars="0"/>
        <w:rPr>
          <w:del w:id="943" w:author="JoyceChen [陳曉慧]" w:date="2022-05-03T10:32:00Z"/>
        </w:rPr>
      </w:pPr>
      <w:del w:id="944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660E6ECE" w14:textId="11622867" w:rsidR="00415C12" w:rsidDel="00026F65" w:rsidRDefault="00415C12" w:rsidP="00415C12">
      <w:pPr>
        <w:pStyle w:val="a3"/>
        <w:numPr>
          <w:ilvl w:val="1"/>
          <w:numId w:val="5"/>
        </w:numPr>
        <w:ind w:leftChars="0"/>
        <w:rPr>
          <w:del w:id="945" w:author="JoyceChen [陳曉慧]" w:date="2022-05-03T10:32:00Z"/>
        </w:rPr>
      </w:pPr>
      <w:del w:id="946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52BDCA79" w14:textId="6FE32886" w:rsidR="00415C12" w:rsidDel="00026F65" w:rsidRDefault="00415C12" w:rsidP="00415C12">
      <w:pPr>
        <w:pStyle w:val="a3"/>
        <w:numPr>
          <w:ilvl w:val="1"/>
          <w:numId w:val="5"/>
        </w:numPr>
        <w:ind w:leftChars="0"/>
        <w:rPr>
          <w:del w:id="947" w:author="JoyceChen [陳曉慧]" w:date="2022-05-03T10:32:00Z"/>
        </w:rPr>
      </w:pPr>
      <w:del w:id="948" w:author="JoyceChen [陳曉慧]" w:date="2022-05-03T10:32:00Z">
        <w:r w:rsidRPr="00277AC1" w:rsidDel="00026F65">
          <w:delText xml:space="preserve">request </w:delText>
        </w:r>
        <w:r w:rsidDel="00026F65">
          <w:delText xml:space="preserve">: SPDMsecured message </w:delText>
        </w:r>
        <w:r w:rsidRPr="00277AC1" w:rsidDel="00026F65">
          <w:delText>byte array</w:delText>
        </w:r>
      </w:del>
    </w:p>
    <w:p w14:paraId="560D648A" w14:textId="4044D2F1" w:rsidR="00415C12" w:rsidDel="00026F65" w:rsidRDefault="00415C12" w:rsidP="00415C12">
      <w:pPr>
        <w:pStyle w:val="a3"/>
        <w:numPr>
          <w:ilvl w:val="0"/>
          <w:numId w:val="5"/>
        </w:numPr>
        <w:ind w:leftChars="0"/>
        <w:rPr>
          <w:del w:id="949" w:author="JoyceChen [陳曉慧]" w:date="2022-05-03T10:32:00Z"/>
        </w:rPr>
      </w:pPr>
      <w:del w:id="950" w:author="JoyceChen [陳曉慧]" w:date="2022-05-03T10:32:00Z">
        <w:r w:rsidDel="00026F65">
          <w:delText>Return:</w:delText>
        </w:r>
      </w:del>
    </w:p>
    <w:p w14:paraId="5AD6E124" w14:textId="2F5EFBA9" w:rsidR="00415C12" w:rsidDel="00026F65" w:rsidRDefault="00415C12" w:rsidP="00415C12">
      <w:pPr>
        <w:pStyle w:val="a3"/>
        <w:numPr>
          <w:ilvl w:val="1"/>
          <w:numId w:val="5"/>
        </w:numPr>
        <w:ind w:leftChars="0"/>
        <w:rPr>
          <w:del w:id="951" w:author="JoyceChen [陳曉慧]" w:date="2022-05-03T10:32:00Z"/>
        </w:rPr>
      </w:pPr>
      <w:del w:id="952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00880836" w14:textId="6DAF6F39" w:rsidR="00415C12" w:rsidDel="00026F65" w:rsidRDefault="00415C12" w:rsidP="00415C12">
      <w:pPr>
        <w:pStyle w:val="a3"/>
        <w:numPr>
          <w:ilvl w:val="1"/>
          <w:numId w:val="5"/>
        </w:numPr>
        <w:ind w:leftChars="0"/>
        <w:rPr>
          <w:del w:id="953" w:author="JoyceChen [陳曉慧]" w:date="2022-05-03T10:32:00Z"/>
        </w:rPr>
      </w:pPr>
      <w:del w:id="954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7DAFA2D4" w14:textId="7171DF41" w:rsidR="00B22BA2" w:rsidDel="00026F65" w:rsidRDefault="00B22BA2" w:rsidP="00B22BA2">
      <w:pPr>
        <w:pStyle w:val="30"/>
        <w:rPr>
          <w:del w:id="955" w:author="JoyceChen [陳曉慧]" w:date="2022-05-03T10:32:00Z"/>
        </w:rPr>
      </w:pPr>
      <w:del w:id="956" w:author="JoyceChen [陳曉慧]" w:date="2022-05-03T10:32:00Z">
        <w:r w:rsidRPr="00277AC1" w:rsidDel="00026F65">
          <w:delText>SendSecured</w:delText>
        </w:r>
        <w:r w:rsidRPr="009A3CA7" w:rsidDel="00026F65">
          <w:delText>Async</w:delText>
        </w:r>
      </w:del>
    </w:p>
    <w:p w14:paraId="5606AD74" w14:textId="6987478A" w:rsidR="00B22BA2" w:rsidDel="00026F65" w:rsidRDefault="00B22BA2" w:rsidP="00B22BA2">
      <w:pPr>
        <w:rPr>
          <w:del w:id="957" w:author="JoyceChen [陳曉慧]" w:date="2022-05-03T10:32:00Z"/>
        </w:rPr>
      </w:pPr>
      <w:del w:id="958" w:author="JoyceChen [陳曉慧]" w:date="2022-05-03T10:32:00Z">
        <w:r w:rsidRPr="00172BA5" w:rsidDel="00026F65">
          <w:delText xml:space="preserve">This function is sent </w:delText>
        </w:r>
        <w:r w:rsidDel="00026F65">
          <w:delText>secured</w:delText>
        </w:r>
        <w:r w:rsidRPr="00172BA5" w:rsidDel="00026F65">
          <w:delText xml:space="preserve"> message in SPDM session</w:delText>
        </w:r>
        <w:r w:rsidDel="00026F65">
          <w:delText xml:space="preserve"> and receive status of send operation in callback</w:delText>
        </w:r>
        <w:r w:rsidRPr="00172BA5" w:rsidDel="00026F65">
          <w:delText>.</w:delText>
        </w:r>
      </w:del>
    </w:p>
    <w:p w14:paraId="59392C0E" w14:textId="4528A91D" w:rsidR="00B22BA2" w:rsidDel="00026F65" w:rsidRDefault="00B22BA2" w:rsidP="00B22BA2">
      <w:pPr>
        <w:pStyle w:val="a3"/>
        <w:numPr>
          <w:ilvl w:val="0"/>
          <w:numId w:val="5"/>
        </w:numPr>
        <w:ind w:leftChars="0"/>
        <w:rPr>
          <w:del w:id="959" w:author="JoyceChen [陳曉慧]" w:date="2022-05-03T10:32:00Z"/>
        </w:rPr>
      </w:pPr>
      <w:del w:id="960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015C0B07" w14:textId="39823D35" w:rsidR="00B22BA2" w:rsidDel="00026F65" w:rsidRDefault="00B22BA2" w:rsidP="00B22BA2">
      <w:pPr>
        <w:ind w:left="480" w:firstLine="480"/>
        <w:rPr>
          <w:del w:id="961" w:author="JoyceChen [陳曉慧]" w:date="2022-05-03T10:32:00Z"/>
        </w:rPr>
      </w:pPr>
      <w:del w:id="962" w:author="JoyceChen [陳曉慧]" w:date="2022-05-03T10:32:00Z">
        <w:r w:rsidRPr="00277AC1" w:rsidDel="00026F65">
          <w:delText>int Send</w:delText>
        </w:r>
        <w:r w:rsidDel="00026F65">
          <w:delText>Secured</w:delText>
        </w:r>
        <w:r w:rsidRPr="009A3CA7" w:rsidDel="00026F65">
          <w:delText>Async</w:delText>
        </w:r>
        <w:r w:rsidR="000E3453" w:rsidDel="00026F65">
          <w:delText>(</w:delText>
        </w:r>
        <w:r w:rsidRPr="00415C12" w:rsidDel="00026F65">
          <w:delText>eid_tdstEId,</w:delText>
        </w:r>
        <w:r w:rsidRPr="009A3CA7" w:rsidDel="00026F65">
          <w:delText>const SendCallback&amp;callback,</w:delText>
        </w:r>
        <w:r w:rsidRPr="00277AC1" w:rsidDel="00026F65">
          <w:delText>constByteArray&amp; request)</w:delText>
        </w:r>
      </w:del>
    </w:p>
    <w:p w14:paraId="431FBB46" w14:textId="6D636974" w:rsidR="00B22BA2" w:rsidDel="00026F65" w:rsidRDefault="00B22BA2" w:rsidP="00B22BA2">
      <w:pPr>
        <w:pStyle w:val="a3"/>
        <w:numPr>
          <w:ilvl w:val="0"/>
          <w:numId w:val="5"/>
        </w:numPr>
        <w:ind w:leftChars="0"/>
        <w:rPr>
          <w:del w:id="963" w:author="JoyceChen [陳曉慧]" w:date="2022-05-03T10:32:00Z"/>
        </w:rPr>
      </w:pPr>
      <w:del w:id="964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33603AF5" w14:textId="7BCC3493" w:rsidR="00B22BA2" w:rsidDel="00026F65" w:rsidRDefault="00B22BA2" w:rsidP="00B22BA2">
      <w:pPr>
        <w:pStyle w:val="a3"/>
        <w:numPr>
          <w:ilvl w:val="1"/>
          <w:numId w:val="5"/>
        </w:numPr>
        <w:ind w:leftChars="0"/>
        <w:rPr>
          <w:del w:id="965" w:author="JoyceChen [陳曉慧]" w:date="2022-05-03T10:32:00Z"/>
        </w:rPr>
      </w:pPr>
      <w:del w:id="966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0DC295BC" w14:textId="69EE5E82" w:rsidR="00B22BA2" w:rsidDel="00026F65" w:rsidRDefault="00B22BA2" w:rsidP="00B22BA2">
      <w:pPr>
        <w:pStyle w:val="a3"/>
        <w:numPr>
          <w:ilvl w:val="1"/>
          <w:numId w:val="5"/>
        </w:numPr>
        <w:ind w:leftChars="0"/>
        <w:rPr>
          <w:del w:id="967" w:author="JoyceChen [陳曉慧]" w:date="2022-05-03T10:32:00Z"/>
        </w:rPr>
      </w:pPr>
      <w:del w:id="968" w:author="JoyceChen [陳曉慧]" w:date="2022-05-03T10:32:00Z">
        <w:r w:rsidDel="00026F65">
          <w:delText>callback : Callback that will be invoked with status of send operation</w:delText>
        </w:r>
      </w:del>
    </w:p>
    <w:p w14:paraId="7CF700C5" w14:textId="0D9C5081" w:rsidR="00B22BA2" w:rsidDel="00026F65" w:rsidRDefault="00B22BA2" w:rsidP="00B22BA2">
      <w:pPr>
        <w:pStyle w:val="a3"/>
        <w:numPr>
          <w:ilvl w:val="1"/>
          <w:numId w:val="5"/>
        </w:numPr>
        <w:ind w:leftChars="0"/>
        <w:rPr>
          <w:del w:id="969" w:author="JoyceChen [陳曉慧]" w:date="2022-05-03T10:32:00Z"/>
        </w:rPr>
      </w:pPr>
      <w:del w:id="970" w:author="JoyceChen [陳曉慧]" w:date="2022-05-03T10:32:00Z">
        <w:r w:rsidRPr="00277AC1" w:rsidDel="00026F65">
          <w:delText xml:space="preserve">request </w:delText>
        </w:r>
        <w:r w:rsidDel="00026F65">
          <w:delText xml:space="preserve">: SPDMsecured message </w:delText>
        </w:r>
        <w:r w:rsidRPr="00277AC1" w:rsidDel="00026F65">
          <w:delText>byte array</w:delText>
        </w:r>
      </w:del>
    </w:p>
    <w:p w14:paraId="2AE57D9A" w14:textId="7C02A6EE" w:rsidR="00B22BA2" w:rsidDel="00026F65" w:rsidRDefault="00B22BA2" w:rsidP="00B22BA2">
      <w:pPr>
        <w:pStyle w:val="a3"/>
        <w:numPr>
          <w:ilvl w:val="0"/>
          <w:numId w:val="5"/>
        </w:numPr>
        <w:ind w:leftChars="0"/>
        <w:rPr>
          <w:del w:id="971" w:author="JoyceChen [陳曉慧]" w:date="2022-05-03T10:32:00Z"/>
        </w:rPr>
      </w:pPr>
      <w:del w:id="972" w:author="JoyceChen [陳曉慧]" w:date="2022-05-03T10:32:00Z">
        <w:r w:rsidDel="00026F65">
          <w:delText>Return:</w:delText>
        </w:r>
      </w:del>
    </w:p>
    <w:p w14:paraId="4110567C" w14:textId="191811A9" w:rsidR="00B22BA2" w:rsidDel="00026F65" w:rsidRDefault="00B22BA2" w:rsidP="00B22BA2">
      <w:pPr>
        <w:pStyle w:val="a3"/>
        <w:numPr>
          <w:ilvl w:val="1"/>
          <w:numId w:val="5"/>
        </w:numPr>
        <w:ind w:leftChars="0"/>
        <w:rPr>
          <w:del w:id="973" w:author="JoyceChen [陳曉慧]" w:date="2022-05-03T10:32:00Z"/>
        </w:rPr>
      </w:pPr>
      <w:del w:id="974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2AD2AF36" w14:textId="1353370D" w:rsidR="00B22BA2" w:rsidDel="00026F65" w:rsidRDefault="00B22BA2" w:rsidP="00B22BA2">
      <w:pPr>
        <w:pStyle w:val="a3"/>
        <w:numPr>
          <w:ilvl w:val="1"/>
          <w:numId w:val="5"/>
        </w:numPr>
        <w:ind w:leftChars="0"/>
        <w:rPr>
          <w:del w:id="975" w:author="JoyceChen [陳曉慧]" w:date="2022-05-03T10:32:00Z"/>
        </w:rPr>
      </w:pPr>
      <w:del w:id="976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6F986E20" w14:textId="300BE08E" w:rsidR="00E3225D" w:rsidDel="00026F65" w:rsidRDefault="00E3225D" w:rsidP="00E3225D">
      <w:pPr>
        <w:pStyle w:val="30"/>
        <w:rPr>
          <w:del w:id="977" w:author="JoyceChen [陳曉慧]" w:date="2022-05-03T10:32:00Z"/>
        </w:rPr>
      </w:pPr>
      <w:del w:id="978" w:author="JoyceChen [陳曉慧]" w:date="2022-05-03T10:32:00Z">
        <w:r w:rsidRPr="00E3225D" w:rsidDel="00026F65">
          <w:delText>sendReceiveAsync</w:delText>
        </w:r>
      </w:del>
    </w:p>
    <w:p w14:paraId="45C5B4B7" w14:textId="1BE38DDD" w:rsidR="00E3225D" w:rsidDel="00026F65" w:rsidRDefault="00E3225D" w:rsidP="000E3453">
      <w:pPr>
        <w:rPr>
          <w:del w:id="979" w:author="JoyceChen [陳曉慧]" w:date="2022-05-03T10:32:00Z"/>
        </w:rPr>
      </w:pPr>
      <w:del w:id="980" w:author="JoyceChen [陳曉慧]" w:date="2022-05-03T10:32:00Z">
        <w:r w:rsidRPr="00172BA5" w:rsidDel="00026F65">
          <w:delText xml:space="preserve">This function is sent </w:delText>
        </w:r>
        <w:r w:rsidR="00987CAF" w:rsidDel="00026F65">
          <w:delText xml:space="preserve">normal </w:delText>
        </w:r>
        <w:r w:rsidRPr="00172BA5" w:rsidDel="00026F65">
          <w:delText>message in SPDM session</w:delText>
        </w:r>
        <w:r w:rsidDel="00026F65">
          <w:delText xml:space="preserve"> and </w:delText>
        </w:r>
        <w:r w:rsidR="000E3453" w:rsidDel="00026F65">
          <w:delText>receive response asynchronously in receiveCb</w:delText>
        </w:r>
      </w:del>
    </w:p>
    <w:p w14:paraId="4CB2AA52" w14:textId="34B3393A" w:rsidR="00E3225D" w:rsidDel="00026F65" w:rsidRDefault="00E3225D" w:rsidP="00E3225D">
      <w:pPr>
        <w:pStyle w:val="a3"/>
        <w:numPr>
          <w:ilvl w:val="0"/>
          <w:numId w:val="5"/>
        </w:numPr>
        <w:ind w:leftChars="0"/>
        <w:rPr>
          <w:del w:id="981" w:author="JoyceChen [陳曉慧]" w:date="2022-05-03T10:32:00Z"/>
        </w:rPr>
      </w:pPr>
      <w:del w:id="982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7D3CDD75" w14:textId="19C495F1" w:rsidR="000E3453" w:rsidDel="00026F65" w:rsidRDefault="00987CAF" w:rsidP="000E3453">
      <w:pPr>
        <w:ind w:left="480" w:firstLine="480"/>
        <w:rPr>
          <w:del w:id="983" w:author="JoyceChen [陳曉慧]" w:date="2022-05-03T10:32:00Z"/>
        </w:rPr>
      </w:pPr>
      <w:del w:id="984" w:author="JoyceChen [陳曉慧]" w:date="2022-05-03T10:32:00Z">
        <w:r w:rsidDel="00026F65">
          <w:delText>void</w:delText>
        </w:r>
        <w:r w:rsidR="000E3453" w:rsidDel="00026F65">
          <w:delText>sendReceiveAsync(eid_tdstEId,</w:delText>
        </w:r>
      </w:del>
    </w:p>
    <w:p w14:paraId="2308D142" w14:textId="44071E42" w:rsidR="00875889" w:rsidDel="00026F65" w:rsidRDefault="000E3453">
      <w:pPr>
        <w:ind w:left="2880" w:firstLine="480"/>
        <w:rPr>
          <w:del w:id="985" w:author="JoyceChen [陳曉慧]" w:date="2022-05-03T10:32:00Z"/>
        </w:rPr>
      </w:pPr>
      <w:del w:id="986" w:author="JoyceChen [陳曉慧]" w:date="2022-05-03T10:32:00Z">
        <w:r w:rsidDel="00026F65">
          <w:delText>ReceiveCallback receiveCb,</w:delText>
        </w:r>
      </w:del>
    </w:p>
    <w:p w14:paraId="24509F47" w14:textId="5D988D59" w:rsidR="00875889" w:rsidDel="00026F65" w:rsidRDefault="000E3453">
      <w:pPr>
        <w:ind w:left="1440" w:firstLine="480"/>
        <w:rPr>
          <w:del w:id="987" w:author="JoyceChen [陳曉慧]" w:date="2022-05-03T10:32:00Z"/>
        </w:rPr>
      </w:pPr>
      <w:del w:id="988" w:author="JoyceChen [陳曉慧]" w:date="2022-05-03T10:32:00Z">
        <w:r w:rsidDel="00026F65">
          <w:delText xml:space="preserve">            const ByteArray&amp; request,</w:delText>
        </w:r>
      </w:del>
    </w:p>
    <w:p w14:paraId="43FB3984" w14:textId="29D54948" w:rsidR="00875889" w:rsidDel="00026F65" w:rsidRDefault="000E3453">
      <w:pPr>
        <w:ind w:left="1440" w:firstLine="480"/>
        <w:rPr>
          <w:del w:id="989" w:author="JoyceChen [陳曉慧]" w:date="2022-05-03T10:32:00Z"/>
        </w:rPr>
      </w:pPr>
      <w:del w:id="990" w:author="JoyceChen [陳曉慧]" w:date="2022-05-03T10:32:00Z">
        <w:r w:rsidDel="00026F65">
          <w:delText>std::chrono::milliseconds timeout)</w:delText>
        </w:r>
      </w:del>
    </w:p>
    <w:p w14:paraId="17DA44D0" w14:textId="2CCD0A93" w:rsidR="00E3225D" w:rsidDel="00026F65" w:rsidRDefault="00E3225D" w:rsidP="00E3225D">
      <w:pPr>
        <w:pStyle w:val="a3"/>
        <w:numPr>
          <w:ilvl w:val="0"/>
          <w:numId w:val="5"/>
        </w:numPr>
        <w:ind w:leftChars="0"/>
        <w:rPr>
          <w:del w:id="991" w:author="JoyceChen [陳曉慧]" w:date="2022-05-03T10:32:00Z"/>
        </w:rPr>
      </w:pPr>
      <w:del w:id="992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2B8E9A75" w14:textId="2256E776" w:rsidR="00E3225D" w:rsidDel="00026F65" w:rsidRDefault="00E3225D" w:rsidP="00E3225D">
      <w:pPr>
        <w:pStyle w:val="a3"/>
        <w:numPr>
          <w:ilvl w:val="1"/>
          <w:numId w:val="5"/>
        </w:numPr>
        <w:ind w:leftChars="0"/>
        <w:rPr>
          <w:del w:id="993" w:author="JoyceChen [陳曉慧]" w:date="2022-05-03T10:32:00Z"/>
        </w:rPr>
      </w:pPr>
      <w:del w:id="994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18C84B81" w14:textId="123ED34D" w:rsidR="00E3225D" w:rsidDel="00026F65" w:rsidRDefault="000E3453" w:rsidP="00E3225D">
      <w:pPr>
        <w:pStyle w:val="a3"/>
        <w:numPr>
          <w:ilvl w:val="1"/>
          <w:numId w:val="5"/>
        </w:numPr>
        <w:ind w:leftChars="0"/>
        <w:rPr>
          <w:del w:id="995" w:author="JoyceChen [陳曉慧]" w:date="2022-05-03T10:32:00Z"/>
        </w:rPr>
      </w:pPr>
      <w:del w:id="996" w:author="JoyceChen [陳曉慧]" w:date="2022-05-03T10:32:00Z">
        <w:r w:rsidRPr="000E3453" w:rsidDel="00026F65">
          <w:delText>receiveCb</w:delText>
        </w:r>
        <w:r w:rsidDel="00026F65">
          <w:delText>:</w:delText>
        </w:r>
        <w:r w:rsidRPr="000E3453" w:rsidDel="00026F65">
          <w:delText xml:space="preserve"> Callback to be executed when response is read</w:delText>
        </w:r>
      </w:del>
    </w:p>
    <w:p w14:paraId="570554E6" w14:textId="2F7BBE83" w:rsidR="00E3225D" w:rsidDel="00026F65" w:rsidRDefault="00E3225D" w:rsidP="00E3225D">
      <w:pPr>
        <w:pStyle w:val="a3"/>
        <w:numPr>
          <w:ilvl w:val="1"/>
          <w:numId w:val="5"/>
        </w:numPr>
        <w:ind w:leftChars="0"/>
        <w:rPr>
          <w:del w:id="997" w:author="JoyceChen [陳曉慧]" w:date="2022-05-03T10:32:00Z"/>
        </w:rPr>
      </w:pPr>
      <w:del w:id="998" w:author="JoyceChen [陳曉慧]" w:date="2022-05-03T10:32:00Z">
        <w:r w:rsidRPr="00277AC1" w:rsidDel="00026F65">
          <w:delText xml:space="preserve">request </w:delText>
        </w:r>
        <w:r w:rsidDel="00026F65">
          <w:delText xml:space="preserve">: SPDMsecured message </w:delText>
        </w:r>
        <w:r w:rsidRPr="00277AC1" w:rsidDel="00026F65">
          <w:delText>byte array</w:delText>
        </w:r>
      </w:del>
    </w:p>
    <w:p w14:paraId="0296EEE0" w14:textId="4756F112" w:rsidR="000E3453" w:rsidDel="00026F65" w:rsidRDefault="000E3453" w:rsidP="00E3225D">
      <w:pPr>
        <w:pStyle w:val="a3"/>
        <w:numPr>
          <w:ilvl w:val="1"/>
          <w:numId w:val="5"/>
        </w:numPr>
        <w:ind w:leftChars="0"/>
        <w:rPr>
          <w:del w:id="999" w:author="JoyceChen [陳曉慧]" w:date="2022-05-03T10:32:00Z"/>
        </w:rPr>
      </w:pPr>
      <w:del w:id="1000" w:author="JoyceChen [陳曉慧]" w:date="2022-05-03T10:32:00Z">
        <w:r w:rsidRPr="000E3453" w:rsidDel="00026F65">
          <w:delText>timeout</w:delText>
        </w:r>
        <w:r w:rsidDel="00026F65">
          <w:delText>:SPDM</w:delText>
        </w:r>
        <w:r w:rsidRPr="000E3453" w:rsidDel="00026F65">
          <w:delText xml:space="preserve"> receive timeout</w:delText>
        </w:r>
      </w:del>
    </w:p>
    <w:p w14:paraId="7356A964" w14:textId="416E87C3" w:rsidR="00E3225D" w:rsidDel="00026F65" w:rsidRDefault="00E3225D" w:rsidP="00E3225D">
      <w:pPr>
        <w:pStyle w:val="a3"/>
        <w:numPr>
          <w:ilvl w:val="0"/>
          <w:numId w:val="5"/>
        </w:numPr>
        <w:ind w:leftChars="0"/>
        <w:rPr>
          <w:del w:id="1001" w:author="JoyceChen [陳曉慧]" w:date="2022-05-03T10:32:00Z"/>
        </w:rPr>
      </w:pPr>
      <w:del w:id="1002" w:author="JoyceChen [陳曉慧]" w:date="2022-05-03T10:32:00Z">
        <w:r w:rsidDel="00026F65">
          <w:delText>Return:</w:delText>
        </w:r>
      </w:del>
    </w:p>
    <w:p w14:paraId="5EAD4D00" w14:textId="10757808" w:rsidR="00E3225D" w:rsidDel="00026F65" w:rsidRDefault="00987CAF" w:rsidP="00E3225D">
      <w:pPr>
        <w:pStyle w:val="a3"/>
        <w:numPr>
          <w:ilvl w:val="1"/>
          <w:numId w:val="5"/>
        </w:numPr>
        <w:ind w:leftChars="0"/>
        <w:rPr>
          <w:del w:id="1003" w:author="JoyceChen [陳曉慧]" w:date="2022-05-03T10:32:00Z"/>
        </w:rPr>
      </w:pPr>
      <w:del w:id="1004" w:author="JoyceChen [陳曉慧]" w:date="2022-05-03T10:32:00Z">
        <w:r w:rsidDel="00026F65">
          <w:delText>None</w:delText>
        </w:r>
        <w:r w:rsidR="00E3225D" w:rsidRPr="009863E8" w:rsidDel="00026F65">
          <w:delText>.</w:delText>
        </w:r>
      </w:del>
    </w:p>
    <w:p w14:paraId="396FEA84" w14:textId="55A5D6B6" w:rsidR="00987CAF" w:rsidDel="00026F65" w:rsidRDefault="00987CAF" w:rsidP="00987CAF">
      <w:pPr>
        <w:pStyle w:val="30"/>
        <w:rPr>
          <w:del w:id="1005" w:author="JoyceChen [陳曉慧]" w:date="2022-05-03T10:32:00Z"/>
        </w:rPr>
      </w:pPr>
      <w:del w:id="1006" w:author="JoyceChen [陳曉慧]" w:date="2022-05-03T10:32:00Z">
        <w:r w:rsidRPr="00987CAF" w:rsidDel="00026F65">
          <w:delText>sendReceiveSecuredAsync</w:delText>
        </w:r>
      </w:del>
    </w:p>
    <w:p w14:paraId="1584AAEA" w14:textId="7D56C697" w:rsidR="00987CAF" w:rsidDel="00026F65" w:rsidRDefault="00987CAF" w:rsidP="00987CAF">
      <w:pPr>
        <w:rPr>
          <w:del w:id="1007" w:author="JoyceChen [陳曉慧]" w:date="2022-05-03T10:32:00Z"/>
        </w:rPr>
      </w:pPr>
      <w:del w:id="1008" w:author="JoyceChen [陳曉慧]" w:date="2022-05-03T10:32:00Z">
        <w:r w:rsidRPr="00172BA5" w:rsidDel="00026F65">
          <w:delText xml:space="preserve">This function is sent </w:delText>
        </w:r>
        <w:r w:rsidDel="00026F65">
          <w:delText>secured</w:delText>
        </w:r>
        <w:r w:rsidRPr="00172BA5" w:rsidDel="00026F65">
          <w:delText xml:space="preserve"> message in SPDM session</w:delText>
        </w:r>
        <w:r w:rsidDel="00026F65">
          <w:delText xml:space="preserve"> and receive response asynchronously in receiveCb</w:delText>
        </w:r>
      </w:del>
    </w:p>
    <w:p w14:paraId="1D9D8822" w14:textId="5D9EF01E" w:rsidR="00987CAF" w:rsidDel="00026F65" w:rsidRDefault="00987CAF" w:rsidP="00987CAF">
      <w:pPr>
        <w:pStyle w:val="a3"/>
        <w:numPr>
          <w:ilvl w:val="0"/>
          <w:numId w:val="5"/>
        </w:numPr>
        <w:ind w:leftChars="0"/>
        <w:rPr>
          <w:del w:id="1009" w:author="JoyceChen [陳曉慧]" w:date="2022-05-03T10:32:00Z"/>
        </w:rPr>
      </w:pPr>
      <w:del w:id="1010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3F7C51E0" w14:textId="37FB757D" w:rsidR="00987CAF" w:rsidDel="00026F65" w:rsidRDefault="00987CAF" w:rsidP="00987CAF">
      <w:pPr>
        <w:ind w:left="480" w:firstLine="480"/>
        <w:rPr>
          <w:del w:id="1011" w:author="JoyceChen [陳曉慧]" w:date="2022-05-03T10:32:00Z"/>
        </w:rPr>
      </w:pPr>
      <w:del w:id="1012" w:author="JoyceChen [陳曉慧]" w:date="2022-05-03T10:32:00Z">
        <w:r w:rsidDel="00026F65">
          <w:delText xml:space="preserve">void </w:delText>
        </w:r>
        <w:r w:rsidRPr="00987CAF" w:rsidDel="00026F65">
          <w:delText>sendReceiveSecuredAsync</w:delText>
        </w:r>
        <w:r w:rsidDel="00026F65">
          <w:delText>(eid_tdstEId,</w:delText>
        </w:r>
      </w:del>
    </w:p>
    <w:p w14:paraId="1F5DC9D5" w14:textId="07F0E448" w:rsidR="00987CAF" w:rsidDel="00026F65" w:rsidRDefault="00987CAF" w:rsidP="00987CAF">
      <w:pPr>
        <w:ind w:left="2880" w:firstLine="480"/>
        <w:rPr>
          <w:del w:id="1013" w:author="JoyceChen [陳曉慧]" w:date="2022-05-03T10:32:00Z"/>
        </w:rPr>
      </w:pPr>
      <w:del w:id="1014" w:author="JoyceChen [陳曉慧]" w:date="2022-05-03T10:32:00Z">
        <w:r w:rsidDel="00026F65">
          <w:delText>ReceiveCallbackreceiveCb,</w:delText>
        </w:r>
      </w:del>
    </w:p>
    <w:p w14:paraId="6C14A07B" w14:textId="21D78CD3" w:rsidR="00987CAF" w:rsidDel="00026F65" w:rsidRDefault="00987CAF" w:rsidP="00987CAF">
      <w:pPr>
        <w:ind w:left="1440" w:firstLine="480"/>
        <w:rPr>
          <w:del w:id="1015" w:author="JoyceChen [陳曉慧]" w:date="2022-05-03T10:32:00Z"/>
        </w:rPr>
      </w:pPr>
      <w:del w:id="1016" w:author="JoyceChen [陳曉慧]" w:date="2022-05-03T10:32:00Z">
        <w:r w:rsidDel="00026F65">
          <w:delText xml:space="preserve">            const ByteArray&amp; request,</w:delText>
        </w:r>
      </w:del>
    </w:p>
    <w:p w14:paraId="6E5D800C" w14:textId="39A53A7E" w:rsidR="00987CAF" w:rsidDel="00026F65" w:rsidRDefault="00987CAF" w:rsidP="00987CAF">
      <w:pPr>
        <w:ind w:left="1440" w:firstLine="480"/>
        <w:rPr>
          <w:del w:id="1017" w:author="JoyceChen [陳曉慧]" w:date="2022-05-03T10:32:00Z"/>
        </w:rPr>
      </w:pPr>
      <w:del w:id="1018" w:author="JoyceChen [陳曉慧]" w:date="2022-05-03T10:32:00Z">
        <w:r w:rsidDel="00026F65">
          <w:delText>std::chrono::milliseconds timeout)</w:delText>
        </w:r>
      </w:del>
    </w:p>
    <w:p w14:paraId="140645D2" w14:textId="15F5FE92" w:rsidR="00987CAF" w:rsidDel="00026F65" w:rsidRDefault="00987CAF" w:rsidP="00987CAF">
      <w:pPr>
        <w:pStyle w:val="a3"/>
        <w:numPr>
          <w:ilvl w:val="0"/>
          <w:numId w:val="5"/>
        </w:numPr>
        <w:ind w:leftChars="0"/>
        <w:rPr>
          <w:del w:id="1019" w:author="JoyceChen [陳曉慧]" w:date="2022-05-03T10:32:00Z"/>
        </w:rPr>
      </w:pPr>
      <w:del w:id="1020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4FB14DB3" w14:textId="19EBD13D" w:rsidR="00987CAF" w:rsidDel="00026F65" w:rsidRDefault="00987CAF" w:rsidP="00987CAF">
      <w:pPr>
        <w:pStyle w:val="a3"/>
        <w:numPr>
          <w:ilvl w:val="1"/>
          <w:numId w:val="5"/>
        </w:numPr>
        <w:ind w:leftChars="0"/>
        <w:rPr>
          <w:del w:id="1021" w:author="JoyceChen [陳曉慧]" w:date="2022-05-03T10:32:00Z"/>
        </w:rPr>
      </w:pPr>
      <w:del w:id="1022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5FFE9FA5" w14:textId="489A9821" w:rsidR="00987CAF" w:rsidDel="00026F65" w:rsidRDefault="00987CAF" w:rsidP="00987CAF">
      <w:pPr>
        <w:pStyle w:val="a3"/>
        <w:numPr>
          <w:ilvl w:val="1"/>
          <w:numId w:val="5"/>
        </w:numPr>
        <w:ind w:leftChars="0"/>
        <w:rPr>
          <w:del w:id="1023" w:author="JoyceChen [陳曉慧]" w:date="2022-05-03T10:32:00Z"/>
        </w:rPr>
      </w:pPr>
      <w:del w:id="1024" w:author="JoyceChen [陳曉慧]" w:date="2022-05-03T10:32:00Z">
        <w:r w:rsidRPr="000E3453" w:rsidDel="00026F65">
          <w:delText>receiveCb</w:delText>
        </w:r>
        <w:r w:rsidDel="00026F65">
          <w:delText>:</w:delText>
        </w:r>
        <w:r w:rsidRPr="000E3453" w:rsidDel="00026F65">
          <w:delText xml:space="preserve"> Callback to be executed when response is read</w:delText>
        </w:r>
      </w:del>
    </w:p>
    <w:p w14:paraId="463F720E" w14:textId="31D03698" w:rsidR="00987CAF" w:rsidDel="00026F65" w:rsidRDefault="00987CAF" w:rsidP="00987CAF">
      <w:pPr>
        <w:pStyle w:val="a3"/>
        <w:numPr>
          <w:ilvl w:val="1"/>
          <w:numId w:val="5"/>
        </w:numPr>
        <w:ind w:leftChars="0"/>
        <w:rPr>
          <w:del w:id="1025" w:author="JoyceChen [陳曉慧]" w:date="2022-05-03T10:32:00Z"/>
        </w:rPr>
      </w:pPr>
      <w:del w:id="1026" w:author="JoyceChen [陳曉慧]" w:date="2022-05-03T10:32:00Z">
        <w:r w:rsidRPr="00277AC1" w:rsidDel="00026F65">
          <w:delText xml:space="preserve">request </w:delText>
        </w:r>
        <w:r w:rsidDel="00026F65">
          <w:delText xml:space="preserve">: SPDMsecured message </w:delText>
        </w:r>
        <w:r w:rsidRPr="00277AC1" w:rsidDel="00026F65">
          <w:delText>byte array</w:delText>
        </w:r>
      </w:del>
    </w:p>
    <w:p w14:paraId="0B075942" w14:textId="2B057489" w:rsidR="00987CAF" w:rsidDel="00026F65" w:rsidRDefault="00987CAF" w:rsidP="00987CAF">
      <w:pPr>
        <w:pStyle w:val="a3"/>
        <w:numPr>
          <w:ilvl w:val="1"/>
          <w:numId w:val="5"/>
        </w:numPr>
        <w:ind w:leftChars="0"/>
        <w:rPr>
          <w:del w:id="1027" w:author="JoyceChen [陳曉慧]" w:date="2022-05-03T10:32:00Z"/>
        </w:rPr>
      </w:pPr>
      <w:del w:id="1028" w:author="JoyceChen [陳曉慧]" w:date="2022-05-03T10:32:00Z">
        <w:r w:rsidRPr="000E3453" w:rsidDel="00026F65">
          <w:delText>timeout</w:delText>
        </w:r>
        <w:r w:rsidDel="00026F65">
          <w:delText>:SPDM</w:delText>
        </w:r>
        <w:r w:rsidRPr="000E3453" w:rsidDel="00026F65">
          <w:delText xml:space="preserve"> receive timeout</w:delText>
        </w:r>
      </w:del>
    </w:p>
    <w:p w14:paraId="33F7E81C" w14:textId="4218600E" w:rsidR="00987CAF" w:rsidDel="00026F65" w:rsidRDefault="00987CAF" w:rsidP="00987CAF">
      <w:pPr>
        <w:pStyle w:val="a3"/>
        <w:numPr>
          <w:ilvl w:val="0"/>
          <w:numId w:val="5"/>
        </w:numPr>
        <w:ind w:leftChars="0"/>
        <w:rPr>
          <w:del w:id="1029" w:author="JoyceChen [陳曉慧]" w:date="2022-05-03T10:32:00Z"/>
        </w:rPr>
      </w:pPr>
      <w:del w:id="1030" w:author="JoyceChen [陳曉慧]" w:date="2022-05-03T10:32:00Z">
        <w:r w:rsidDel="00026F65">
          <w:delText>Return:</w:delText>
        </w:r>
      </w:del>
    </w:p>
    <w:p w14:paraId="48903750" w14:textId="441C6324" w:rsidR="00987CAF" w:rsidDel="00026F65" w:rsidRDefault="00987CAF" w:rsidP="00987CAF">
      <w:pPr>
        <w:pStyle w:val="a3"/>
        <w:numPr>
          <w:ilvl w:val="1"/>
          <w:numId w:val="5"/>
        </w:numPr>
        <w:ind w:leftChars="0"/>
        <w:rPr>
          <w:del w:id="1031" w:author="JoyceChen [陳曉慧]" w:date="2022-05-03T10:32:00Z"/>
        </w:rPr>
      </w:pPr>
      <w:del w:id="1032" w:author="JoyceChen [陳曉慧]" w:date="2022-05-03T10:32:00Z">
        <w:r w:rsidDel="00026F65">
          <w:delText>None</w:delText>
        </w:r>
        <w:r w:rsidRPr="009863E8" w:rsidDel="00026F65">
          <w:delText>.</w:delText>
        </w:r>
      </w:del>
    </w:p>
    <w:p w14:paraId="5FA6DA4B" w14:textId="2D2F92F2" w:rsidR="000F7AE4" w:rsidDel="00026F65" w:rsidRDefault="000F7AE4" w:rsidP="000F7AE4">
      <w:pPr>
        <w:pStyle w:val="30"/>
        <w:rPr>
          <w:del w:id="1033" w:author="JoyceChen [陳曉慧]" w:date="2022-05-03T10:32:00Z"/>
        </w:rPr>
      </w:pPr>
      <w:del w:id="1034" w:author="JoyceChen [陳曉慧]" w:date="2022-05-03T10:32:00Z">
        <w:r w:rsidDel="00026F65">
          <w:delText>Do</w:delText>
        </w:r>
        <w:r w:rsidRPr="00A07738" w:rsidDel="00026F65">
          <w:delText>KeyUpdate</w:delText>
        </w:r>
      </w:del>
    </w:p>
    <w:p w14:paraId="1F114E1C" w14:textId="4C2B3787" w:rsidR="000F7AE4" w:rsidDel="00026F65" w:rsidRDefault="000F7AE4" w:rsidP="000F7AE4">
      <w:pPr>
        <w:rPr>
          <w:del w:id="1035" w:author="JoyceChen [陳曉慧]" w:date="2022-05-03T10:32:00Z"/>
        </w:rPr>
      </w:pPr>
      <w:del w:id="1036" w:author="JoyceChen [陳曉慧]" w:date="2022-05-03T10:32:00Z">
        <w:r w:rsidRPr="0095141F" w:rsidDel="00026F65">
          <w:delText>This function sends KEY_UPDATE to update keys for an SPDM Session.</w:delText>
        </w:r>
      </w:del>
    </w:p>
    <w:p w14:paraId="75EE39FF" w14:textId="53A88233" w:rsidR="000F7AE4" w:rsidDel="00026F65" w:rsidRDefault="000F7AE4" w:rsidP="000F7AE4">
      <w:pPr>
        <w:pStyle w:val="a3"/>
        <w:numPr>
          <w:ilvl w:val="0"/>
          <w:numId w:val="5"/>
        </w:numPr>
        <w:ind w:leftChars="0"/>
        <w:rPr>
          <w:del w:id="1037" w:author="JoyceChen [陳曉慧]" w:date="2022-05-03T10:32:00Z"/>
        </w:rPr>
      </w:pPr>
      <w:del w:id="1038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4F33E3D2" w14:textId="10C8287D" w:rsidR="000F7AE4" w:rsidDel="00026F65" w:rsidRDefault="000F7AE4" w:rsidP="000F7AE4">
      <w:pPr>
        <w:ind w:firstLine="480"/>
        <w:rPr>
          <w:del w:id="1039" w:author="JoyceChen [陳曉慧]" w:date="2022-05-03T10:32:00Z"/>
        </w:rPr>
      </w:pPr>
      <w:del w:id="1040" w:author="JoyceChen [陳曉慧]" w:date="2022-05-03T10:32:00Z">
        <w:r w:rsidRPr="000F7AE4" w:rsidDel="00026F65">
          <w:delText>int DoKeyUpdate(eid_tdstEId)</w:delText>
        </w:r>
      </w:del>
    </w:p>
    <w:p w14:paraId="14B7D69E" w14:textId="1B79C004" w:rsidR="000F7AE4" w:rsidDel="00026F65" w:rsidRDefault="000F7AE4" w:rsidP="000F7AE4">
      <w:pPr>
        <w:pStyle w:val="a3"/>
        <w:numPr>
          <w:ilvl w:val="0"/>
          <w:numId w:val="5"/>
        </w:numPr>
        <w:ind w:leftChars="0"/>
        <w:rPr>
          <w:del w:id="1041" w:author="JoyceChen [陳曉慧]" w:date="2022-05-03T10:32:00Z"/>
        </w:rPr>
      </w:pPr>
      <w:del w:id="1042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6BB13161" w14:textId="03516F92" w:rsidR="000F7AE4" w:rsidDel="00026F65" w:rsidRDefault="000F7AE4" w:rsidP="000F7AE4">
      <w:pPr>
        <w:pStyle w:val="a3"/>
        <w:numPr>
          <w:ilvl w:val="1"/>
          <w:numId w:val="5"/>
        </w:numPr>
        <w:ind w:leftChars="0"/>
        <w:rPr>
          <w:del w:id="1043" w:author="JoyceChen [陳曉慧]" w:date="2022-05-03T10:32:00Z"/>
        </w:rPr>
      </w:pPr>
      <w:del w:id="1044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07C0491B" w14:textId="24717A49" w:rsidR="000F7AE4" w:rsidDel="00026F65" w:rsidRDefault="000F7AE4" w:rsidP="000F7AE4">
      <w:pPr>
        <w:pStyle w:val="a3"/>
        <w:numPr>
          <w:ilvl w:val="0"/>
          <w:numId w:val="5"/>
        </w:numPr>
        <w:ind w:leftChars="0"/>
        <w:rPr>
          <w:del w:id="1045" w:author="JoyceChen [陳曉慧]" w:date="2022-05-03T10:32:00Z"/>
        </w:rPr>
      </w:pPr>
      <w:del w:id="1046" w:author="JoyceChen [陳曉慧]" w:date="2022-05-03T10:32:00Z">
        <w:r w:rsidDel="00026F65">
          <w:delText>Return:</w:delText>
        </w:r>
      </w:del>
    </w:p>
    <w:p w14:paraId="76C155D1" w14:textId="13C550FA" w:rsidR="000F7AE4" w:rsidDel="00026F65" w:rsidRDefault="000F7AE4" w:rsidP="000F7AE4">
      <w:pPr>
        <w:pStyle w:val="a3"/>
        <w:numPr>
          <w:ilvl w:val="1"/>
          <w:numId w:val="5"/>
        </w:numPr>
        <w:ind w:leftChars="0"/>
        <w:rPr>
          <w:del w:id="1047" w:author="JoyceChen [陳曉慧]" w:date="2022-05-03T10:32:00Z"/>
        </w:rPr>
      </w:pPr>
      <w:del w:id="1048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720617ED" w14:textId="681B058D" w:rsidR="000F7AE4" w:rsidDel="00026F65" w:rsidRDefault="000F7AE4" w:rsidP="000F7AE4">
      <w:pPr>
        <w:pStyle w:val="a3"/>
        <w:numPr>
          <w:ilvl w:val="1"/>
          <w:numId w:val="5"/>
        </w:numPr>
        <w:ind w:leftChars="0"/>
        <w:rPr>
          <w:del w:id="1049" w:author="JoyceChen [陳曉慧]" w:date="2022-05-03T10:32:00Z"/>
        </w:rPr>
      </w:pPr>
      <w:del w:id="1050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6ED0D99A" w14:textId="3D30EE1C" w:rsidR="006B389E" w:rsidDel="00026F65" w:rsidRDefault="006B389E" w:rsidP="006B389E">
      <w:pPr>
        <w:pStyle w:val="30"/>
        <w:rPr>
          <w:del w:id="1051" w:author="JoyceChen [陳曉慧]" w:date="2022-05-03T10:32:00Z"/>
        </w:rPr>
      </w:pPr>
      <w:del w:id="1052" w:author="JoyceChen [陳曉慧]" w:date="2022-05-03T10:32:00Z">
        <w:r w:rsidRPr="006B389E" w:rsidDel="00026F65">
          <w:delText>GetEndpointsStatus</w:delText>
        </w:r>
      </w:del>
    </w:p>
    <w:p w14:paraId="5D38E88C" w14:textId="6DD1C87D" w:rsidR="006B389E" w:rsidDel="00026F65" w:rsidRDefault="006B389E" w:rsidP="006B389E">
      <w:pPr>
        <w:rPr>
          <w:del w:id="1053" w:author="JoyceChen [陳曉慧]" w:date="2022-05-03T10:32:00Z"/>
        </w:rPr>
      </w:pPr>
      <w:del w:id="1054" w:author="JoyceChen [陳曉慧]" w:date="2022-05-03T10:32:00Z">
        <w:r w:rsidRPr="0095141F" w:rsidDel="00026F65">
          <w:delText xml:space="preserve">This function </w:delText>
        </w:r>
        <w:r w:rsidDel="00026F65">
          <w:delText>get</w:delText>
        </w:r>
        <w:r w:rsidRPr="0095141F" w:rsidDel="00026F65">
          <w:delText xml:space="preserve">SPDM </w:delText>
        </w:r>
        <w:r w:rsidDel="00026F65">
          <w:delText>connected device status (</w:delText>
        </w:r>
        <w:r w:rsidRPr="006B389E" w:rsidDel="00026F65">
          <w:delText>Authentication</w:delText>
        </w:r>
        <w:r w:rsidDel="00026F65">
          <w:delText>/</w:delText>
        </w:r>
        <w:r w:rsidRPr="006B389E" w:rsidDel="00026F65">
          <w:delText>Measurement</w:delText>
        </w:r>
        <w:r w:rsidDel="00026F65">
          <w:delText>/</w:delText>
        </w:r>
        <w:r w:rsidRPr="006B389E" w:rsidDel="00026F65">
          <w:delText>Session</w:delText>
        </w:r>
        <w:r w:rsidDel="00026F65">
          <w:delText>)</w:delText>
        </w:r>
      </w:del>
    </w:p>
    <w:p w14:paraId="6B3E2995" w14:textId="434555DB" w:rsidR="006B389E" w:rsidDel="00026F65" w:rsidRDefault="006B389E" w:rsidP="006B389E">
      <w:pPr>
        <w:pStyle w:val="a3"/>
        <w:numPr>
          <w:ilvl w:val="0"/>
          <w:numId w:val="5"/>
        </w:numPr>
        <w:ind w:leftChars="0"/>
        <w:rPr>
          <w:del w:id="1055" w:author="JoyceChen [陳曉慧]" w:date="2022-05-03T10:32:00Z"/>
        </w:rPr>
      </w:pPr>
      <w:del w:id="1056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4ACE3A74" w14:textId="2FD8649F" w:rsidR="006B389E" w:rsidDel="00026F65" w:rsidRDefault="006B389E" w:rsidP="006B389E">
      <w:pPr>
        <w:ind w:firstLine="480"/>
        <w:rPr>
          <w:del w:id="1057" w:author="JoyceChen [陳曉慧]" w:date="2022-05-03T10:32:00Z"/>
        </w:rPr>
      </w:pPr>
      <w:del w:id="1058" w:author="JoyceChen [陳曉慧]" w:date="2022-05-03T10:32:00Z">
        <w:r w:rsidRPr="000F7AE4" w:rsidDel="00026F65">
          <w:delText>int DoKeyUpdate(eid_tdstEId)</w:delText>
        </w:r>
      </w:del>
    </w:p>
    <w:p w14:paraId="64A561C2" w14:textId="77E4BFA1" w:rsidR="006B389E" w:rsidDel="00026F65" w:rsidRDefault="006B389E" w:rsidP="006B389E">
      <w:pPr>
        <w:pStyle w:val="a3"/>
        <w:numPr>
          <w:ilvl w:val="0"/>
          <w:numId w:val="5"/>
        </w:numPr>
        <w:ind w:leftChars="0"/>
        <w:rPr>
          <w:del w:id="1059" w:author="JoyceChen [陳曉慧]" w:date="2022-05-03T10:32:00Z"/>
        </w:rPr>
      </w:pPr>
      <w:del w:id="1060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37A445B7" w14:textId="1884A034" w:rsidR="006B389E" w:rsidDel="00026F65" w:rsidRDefault="006B389E" w:rsidP="006B389E">
      <w:pPr>
        <w:pStyle w:val="a3"/>
        <w:numPr>
          <w:ilvl w:val="1"/>
          <w:numId w:val="5"/>
        </w:numPr>
        <w:ind w:leftChars="0"/>
        <w:rPr>
          <w:del w:id="1061" w:author="JoyceChen [陳曉慧]" w:date="2022-05-03T10:32:00Z"/>
        </w:rPr>
      </w:pPr>
      <w:del w:id="1062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34134916" w14:textId="0787E20E" w:rsidR="006B389E" w:rsidDel="00026F65" w:rsidRDefault="006B389E" w:rsidP="006B389E">
      <w:pPr>
        <w:pStyle w:val="a3"/>
        <w:numPr>
          <w:ilvl w:val="0"/>
          <w:numId w:val="5"/>
        </w:numPr>
        <w:ind w:leftChars="0"/>
        <w:rPr>
          <w:del w:id="1063" w:author="JoyceChen [陳曉慧]" w:date="2022-05-03T10:32:00Z"/>
        </w:rPr>
      </w:pPr>
      <w:del w:id="1064" w:author="JoyceChen [陳曉慧]" w:date="2022-05-03T10:32:00Z">
        <w:r w:rsidDel="00026F65">
          <w:delText>Return:</w:delText>
        </w:r>
      </w:del>
    </w:p>
    <w:p w14:paraId="62E78F08" w14:textId="41537998" w:rsidR="006B389E" w:rsidDel="00026F65" w:rsidRDefault="006B389E" w:rsidP="006B389E">
      <w:pPr>
        <w:pStyle w:val="a3"/>
        <w:numPr>
          <w:ilvl w:val="1"/>
          <w:numId w:val="5"/>
        </w:numPr>
        <w:ind w:leftChars="0"/>
        <w:rPr>
          <w:del w:id="1065" w:author="JoyceChen [陳曉慧]" w:date="2022-05-03T10:32:00Z"/>
        </w:rPr>
      </w:pPr>
      <w:del w:id="1066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68670F07" w14:textId="62E895C3" w:rsidR="006B389E" w:rsidDel="00026F65" w:rsidRDefault="006B389E" w:rsidP="006B389E">
      <w:pPr>
        <w:pStyle w:val="a3"/>
        <w:numPr>
          <w:ilvl w:val="1"/>
          <w:numId w:val="5"/>
        </w:numPr>
        <w:ind w:leftChars="0"/>
        <w:rPr>
          <w:del w:id="1067" w:author="JoyceChen [陳曉慧]" w:date="2022-05-03T10:32:00Z"/>
        </w:rPr>
      </w:pPr>
      <w:del w:id="1068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54B879AD" w14:textId="0FC65360" w:rsidR="00F15382" w:rsidRPr="006B389E" w:rsidDel="00026F65" w:rsidRDefault="00F15382" w:rsidP="0052008E">
      <w:pPr>
        <w:pStyle w:val="30"/>
        <w:rPr>
          <w:del w:id="1069" w:author="JoyceChen [陳曉慧]" w:date="2022-05-03T10:32:00Z"/>
        </w:rPr>
      </w:pPr>
    </w:p>
    <w:p w14:paraId="4420BE89" w14:textId="20DAF593" w:rsidR="00875889" w:rsidDel="00026F65" w:rsidRDefault="00F922A4">
      <w:pPr>
        <w:pStyle w:val="30"/>
        <w:rPr>
          <w:del w:id="1070" w:author="JoyceChen [陳曉慧]" w:date="2022-05-03T10:32:00Z"/>
        </w:rPr>
      </w:pPr>
      <w:del w:id="1071" w:author="JoyceChen [陳曉慧]" w:date="2022-05-03T10:32:00Z">
        <w:r w:rsidRPr="00F922A4" w:rsidDel="00026F65">
          <w:delText>DoAuthentication</w:delText>
        </w:r>
      </w:del>
    </w:p>
    <w:p w14:paraId="373A5BB2" w14:textId="6049C955" w:rsidR="004032D0" w:rsidDel="00026F65" w:rsidRDefault="004032D0" w:rsidP="004032D0">
      <w:pPr>
        <w:rPr>
          <w:del w:id="1072" w:author="JoyceChen [陳曉慧]" w:date="2022-05-03T10:32:00Z"/>
        </w:rPr>
      </w:pPr>
      <w:del w:id="1073" w:author="JoyceChen [陳曉慧]" w:date="2022-05-03T10:32:00Z">
        <w:r w:rsidDel="00026F65">
          <w:delText>This function sends GET_DIGEST, GET_CERTIFICATE, CHALLENGE</w:delText>
        </w:r>
      </w:del>
    </w:p>
    <w:p w14:paraId="54DC91E8" w14:textId="7A87423F" w:rsidR="00C56947" w:rsidDel="00026F65" w:rsidRDefault="004032D0" w:rsidP="004032D0">
      <w:pPr>
        <w:rPr>
          <w:del w:id="1074" w:author="JoyceChen [陳曉慧]" w:date="2022-05-03T10:32:00Z"/>
        </w:rPr>
      </w:pPr>
      <w:del w:id="1075" w:author="JoyceChen [陳曉慧]" w:date="2022-05-03T10:32:00Z">
        <w:r w:rsidDel="00026F65">
          <w:delText xml:space="preserve">  to authenticate the device.</w:delText>
        </w:r>
        <w:r w:rsidR="005072E0" w:rsidDel="00026F65">
          <w:delText>The function only worksin requester mode</w:delText>
        </w:r>
      </w:del>
    </w:p>
    <w:p w14:paraId="2CD64DBF" w14:textId="7B446335" w:rsidR="00974AC6" w:rsidDel="00026F65" w:rsidRDefault="00974AC6" w:rsidP="00974AC6">
      <w:pPr>
        <w:pStyle w:val="a3"/>
        <w:numPr>
          <w:ilvl w:val="0"/>
          <w:numId w:val="5"/>
        </w:numPr>
        <w:ind w:leftChars="0"/>
        <w:rPr>
          <w:del w:id="1076" w:author="JoyceChen [陳曉慧]" w:date="2022-05-03T10:32:00Z"/>
        </w:rPr>
      </w:pPr>
      <w:del w:id="1077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34715168" w14:textId="33824AA1" w:rsidR="00974AC6" w:rsidDel="00026F65" w:rsidRDefault="00F922A4" w:rsidP="00974AC6">
      <w:pPr>
        <w:ind w:firstLine="480"/>
        <w:rPr>
          <w:del w:id="1078" w:author="JoyceChen [陳曉慧]" w:date="2022-05-03T10:32:00Z"/>
        </w:rPr>
      </w:pPr>
      <w:del w:id="1079" w:author="JoyceChen [陳曉慧]" w:date="2022-05-03T10:32:00Z">
        <w:r w:rsidDel="00026F65">
          <w:delText xml:space="preserve">int </w:delText>
        </w:r>
        <w:r w:rsidRPr="00F922A4" w:rsidDel="00026F65">
          <w:delText>DoAuthentication</w:delText>
        </w:r>
        <w:r w:rsidDel="00026F65">
          <w:delText>(</w:delText>
        </w:r>
        <w:r w:rsidR="005072E0" w:rsidRPr="005072E0" w:rsidDel="00026F65">
          <w:delText>eid_tdstEId</w:delText>
        </w:r>
        <w:r w:rsidDel="00026F65">
          <w:delText xml:space="preserve">) </w:delText>
        </w:r>
      </w:del>
    </w:p>
    <w:p w14:paraId="7A4CE562" w14:textId="61BB1B9F" w:rsidR="00974AC6" w:rsidDel="00026F65" w:rsidRDefault="00974AC6" w:rsidP="00974AC6">
      <w:pPr>
        <w:pStyle w:val="a3"/>
        <w:numPr>
          <w:ilvl w:val="0"/>
          <w:numId w:val="5"/>
        </w:numPr>
        <w:ind w:leftChars="0"/>
        <w:rPr>
          <w:del w:id="1080" w:author="JoyceChen [陳曉慧]" w:date="2022-05-03T10:32:00Z"/>
        </w:rPr>
      </w:pPr>
      <w:del w:id="1081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7308E24D" w14:textId="13E20E3A" w:rsidR="005072E0" w:rsidDel="00026F65" w:rsidRDefault="005072E0" w:rsidP="005072E0">
      <w:pPr>
        <w:pStyle w:val="a3"/>
        <w:numPr>
          <w:ilvl w:val="1"/>
          <w:numId w:val="5"/>
        </w:numPr>
        <w:ind w:leftChars="0"/>
        <w:rPr>
          <w:del w:id="1082" w:author="JoyceChen [陳曉慧]" w:date="2022-05-03T10:32:00Z"/>
        </w:rPr>
      </w:pPr>
      <w:del w:id="1083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36DE8DFF" w14:textId="11897EEC" w:rsidR="00974AC6" w:rsidDel="00026F65" w:rsidRDefault="00974AC6" w:rsidP="00974AC6">
      <w:pPr>
        <w:pStyle w:val="a3"/>
        <w:numPr>
          <w:ilvl w:val="1"/>
          <w:numId w:val="5"/>
        </w:numPr>
        <w:ind w:leftChars="0"/>
        <w:rPr>
          <w:del w:id="1084" w:author="JoyceChen [陳曉慧]" w:date="2022-05-03T10:32:00Z"/>
        </w:rPr>
      </w:pPr>
      <w:del w:id="1085" w:author="JoyceChen [陳曉慧]" w:date="2022-05-03T10:32:00Z">
        <w:r w:rsidRPr="00974AC6" w:rsidDel="00026F65">
          <w:delText>.</w:delText>
        </w:r>
      </w:del>
    </w:p>
    <w:p w14:paraId="12FA4A61" w14:textId="68D40FB9" w:rsidR="00974AC6" w:rsidDel="00026F65" w:rsidRDefault="00974AC6" w:rsidP="00974AC6">
      <w:pPr>
        <w:pStyle w:val="a3"/>
        <w:numPr>
          <w:ilvl w:val="0"/>
          <w:numId w:val="5"/>
        </w:numPr>
        <w:ind w:leftChars="0"/>
        <w:rPr>
          <w:del w:id="1086" w:author="JoyceChen [陳曉慧]" w:date="2022-05-03T10:32:00Z"/>
        </w:rPr>
      </w:pPr>
      <w:del w:id="1087" w:author="JoyceChen [陳曉慧]" w:date="2022-05-03T10:32:00Z">
        <w:r w:rsidDel="00026F65">
          <w:delText>Return:</w:delText>
        </w:r>
      </w:del>
    </w:p>
    <w:p w14:paraId="27041D71" w14:textId="2A9B4527" w:rsidR="00974AC6" w:rsidDel="00026F65" w:rsidRDefault="00974AC6" w:rsidP="00974AC6">
      <w:pPr>
        <w:pStyle w:val="a3"/>
        <w:numPr>
          <w:ilvl w:val="1"/>
          <w:numId w:val="5"/>
        </w:numPr>
        <w:ind w:leftChars="0"/>
        <w:rPr>
          <w:del w:id="1088" w:author="JoyceChen [陳曉慧]" w:date="2022-05-03T10:32:00Z"/>
        </w:rPr>
      </w:pPr>
      <w:del w:id="1089" w:author="JoyceChen [陳曉慧]" w:date="2022-05-03T10:32:00Z">
        <w:r w:rsidRPr="00974AC6" w:rsidDel="00026F65">
          <w:delText>RETURN_</w:delText>
        </w:r>
        <w:r w:rsidR="009863E8" w:rsidRPr="00974AC6" w:rsidDel="00026F65">
          <w:delText>SUCCESS</w:delText>
        </w:r>
        <w:r w:rsidR="009863E8" w:rsidDel="00026F65">
          <w:delText>:</w:delText>
        </w:r>
        <w:r w:rsidRPr="00974AC6" w:rsidDel="00026F65">
          <w:delText>got successfully.</w:delText>
        </w:r>
      </w:del>
    </w:p>
    <w:p w14:paraId="63EA4659" w14:textId="169EF155" w:rsidR="009863E8" w:rsidDel="00026F65" w:rsidRDefault="009863E8" w:rsidP="00974AC6">
      <w:pPr>
        <w:pStyle w:val="a3"/>
        <w:numPr>
          <w:ilvl w:val="1"/>
          <w:numId w:val="5"/>
        </w:numPr>
        <w:ind w:leftChars="0"/>
        <w:rPr>
          <w:del w:id="1090" w:author="JoyceChen [陳曉慧]" w:date="2022-05-03T10:32:00Z"/>
        </w:rPr>
      </w:pPr>
      <w:del w:id="1091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2D99BD6B" w14:textId="6A9D1495" w:rsidR="00974AC6" w:rsidDel="00026F65" w:rsidRDefault="00974AC6" w:rsidP="004032D0">
      <w:pPr>
        <w:rPr>
          <w:del w:id="1092" w:author="JoyceChen [陳曉慧]" w:date="2022-05-03T10:32:00Z"/>
        </w:rPr>
      </w:pPr>
    </w:p>
    <w:p w14:paraId="7E0479B9" w14:textId="52696603" w:rsidR="00875889" w:rsidDel="00026F65" w:rsidRDefault="00F922A4">
      <w:pPr>
        <w:pStyle w:val="30"/>
        <w:rPr>
          <w:del w:id="1093" w:author="JoyceChen [陳曉慧]" w:date="2022-05-03T10:32:00Z"/>
        </w:rPr>
      </w:pPr>
      <w:del w:id="1094" w:author="JoyceChen [陳曉慧]" w:date="2022-05-03T10:32:00Z">
        <w:r w:rsidRPr="00F922A4" w:rsidDel="00026F65">
          <w:delText>DoMeasurement</w:delText>
        </w:r>
      </w:del>
    </w:p>
    <w:p w14:paraId="0CBEB5D5" w14:textId="0986AD7E" w:rsidR="00C56947" w:rsidDel="00026F65" w:rsidRDefault="004549F7" w:rsidP="00C56947">
      <w:pPr>
        <w:rPr>
          <w:del w:id="1095" w:author="JoyceChen [陳曉慧]" w:date="2022-05-03T10:32:00Z"/>
        </w:rPr>
      </w:pPr>
      <w:del w:id="1096" w:author="JoyceChen [陳曉慧]" w:date="2022-05-03T10:32:00Z">
        <w:r w:rsidRPr="004549F7" w:rsidDel="00026F65">
          <w:delText>This function executes SPDM measurement.</w:delText>
        </w:r>
        <w:r w:rsidR="005072E0" w:rsidDel="00026F65">
          <w:delText>The function only works in requester mode</w:delText>
        </w:r>
      </w:del>
    </w:p>
    <w:p w14:paraId="0B52572B" w14:textId="7FF104BD" w:rsidR="00D44BED" w:rsidDel="00026F65" w:rsidRDefault="00D44BED" w:rsidP="00D44BED">
      <w:pPr>
        <w:pStyle w:val="a3"/>
        <w:numPr>
          <w:ilvl w:val="0"/>
          <w:numId w:val="5"/>
        </w:numPr>
        <w:ind w:leftChars="0"/>
        <w:rPr>
          <w:del w:id="1097" w:author="JoyceChen [陳曉慧]" w:date="2022-05-03T10:32:00Z"/>
        </w:rPr>
      </w:pPr>
      <w:del w:id="1098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70E6B53B" w14:textId="3E5863A4" w:rsidR="00D44BED" w:rsidDel="00026F65" w:rsidRDefault="00F922A4" w:rsidP="00F922A4">
      <w:pPr>
        <w:pStyle w:val="a3"/>
        <w:numPr>
          <w:ilvl w:val="0"/>
          <w:numId w:val="5"/>
        </w:numPr>
        <w:ind w:leftChars="0"/>
        <w:rPr>
          <w:del w:id="1099" w:author="JoyceChen [陳曉慧]" w:date="2022-05-03T10:32:00Z"/>
        </w:rPr>
      </w:pPr>
      <w:del w:id="1100" w:author="JoyceChen [陳曉慧]" w:date="2022-05-03T10:32:00Z">
        <w:r w:rsidDel="00026F65">
          <w:delText xml:space="preserve">int </w:delText>
        </w:r>
        <w:r w:rsidRPr="00F922A4" w:rsidDel="00026F65">
          <w:delText>DoMeasurement</w:delText>
        </w:r>
        <w:r w:rsidDel="00026F65">
          <w:delText>(</w:delText>
        </w:r>
        <w:r w:rsidR="005072E0" w:rsidRPr="005072E0" w:rsidDel="00026F65">
          <w:delText>eid_tdstEId</w:delText>
        </w:r>
        <w:r w:rsidDel="00026F65">
          <w:delText>)</w:delText>
        </w:r>
        <w:r w:rsidR="00D44BED" w:rsidRPr="00974AC6" w:rsidDel="00026F65">
          <w:delText>Parameter</w:delText>
        </w:r>
        <w:r w:rsidR="00D44BED" w:rsidDel="00026F65">
          <w:delText>:</w:delText>
        </w:r>
      </w:del>
    </w:p>
    <w:p w14:paraId="5DC38381" w14:textId="30586206" w:rsidR="00D44BED" w:rsidDel="00026F65" w:rsidRDefault="005072E0" w:rsidP="005072E0">
      <w:pPr>
        <w:pStyle w:val="a3"/>
        <w:numPr>
          <w:ilvl w:val="1"/>
          <w:numId w:val="5"/>
        </w:numPr>
        <w:ind w:leftChars="0"/>
        <w:rPr>
          <w:del w:id="1101" w:author="JoyceChen [陳曉慧]" w:date="2022-05-03T10:32:00Z"/>
        </w:rPr>
      </w:pPr>
      <w:del w:id="1102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3098DB6F" w14:textId="6D7FD93A" w:rsidR="00D44BED" w:rsidDel="00026F65" w:rsidRDefault="00D44BED" w:rsidP="00D44BED">
      <w:pPr>
        <w:pStyle w:val="a3"/>
        <w:numPr>
          <w:ilvl w:val="0"/>
          <w:numId w:val="5"/>
        </w:numPr>
        <w:ind w:leftChars="0"/>
        <w:rPr>
          <w:del w:id="1103" w:author="JoyceChen [陳曉慧]" w:date="2022-05-03T10:32:00Z"/>
        </w:rPr>
      </w:pPr>
      <w:del w:id="1104" w:author="JoyceChen [陳曉慧]" w:date="2022-05-03T10:32:00Z">
        <w:r w:rsidDel="00026F65">
          <w:delText>Return:</w:delText>
        </w:r>
      </w:del>
    </w:p>
    <w:p w14:paraId="7326F68E" w14:textId="3C62C49C" w:rsidR="00D44BED" w:rsidDel="00026F65" w:rsidRDefault="00D44BED" w:rsidP="00D44BED">
      <w:pPr>
        <w:pStyle w:val="a3"/>
        <w:numPr>
          <w:ilvl w:val="1"/>
          <w:numId w:val="5"/>
        </w:numPr>
        <w:ind w:leftChars="0"/>
        <w:rPr>
          <w:del w:id="1105" w:author="JoyceChen [陳曉慧]" w:date="2022-05-03T10:32:00Z"/>
        </w:rPr>
      </w:pPr>
      <w:del w:id="1106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38CD9F7F" w14:textId="4C617F6C" w:rsidR="00D44BED" w:rsidDel="00026F65" w:rsidRDefault="00D44BED" w:rsidP="00D44BED">
      <w:pPr>
        <w:pStyle w:val="a3"/>
        <w:numPr>
          <w:ilvl w:val="1"/>
          <w:numId w:val="5"/>
        </w:numPr>
        <w:ind w:leftChars="0"/>
        <w:rPr>
          <w:del w:id="1107" w:author="JoyceChen [陳曉慧]" w:date="2022-05-03T10:32:00Z"/>
        </w:rPr>
      </w:pPr>
      <w:del w:id="1108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436C92FE" w14:textId="536228B3" w:rsidR="00D44BED" w:rsidRPr="00D44BED" w:rsidDel="00026F65" w:rsidRDefault="00D44BED" w:rsidP="00C56947">
      <w:pPr>
        <w:rPr>
          <w:del w:id="1109" w:author="JoyceChen [陳曉慧]" w:date="2022-05-03T10:32:00Z"/>
        </w:rPr>
      </w:pPr>
    </w:p>
    <w:p w14:paraId="374FFB88" w14:textId="7B71FF26" w:rsidR="00875889" w:rsidDel="00026F65" w:rsidRDefault="00F1578D">
      <w:pPr>
        <w:pStyle w:val="30"/>
        <w:rPr>
          <w:del w:id="1110" w:author="JoyceChen [陳曉慧]" w:date="2022-05-03T10:32:00Z"/>
        </w:rPr>
      </w:pPr>
      <w:del w:id="1111" w:author="JoyceChen [陳曉慧]" w:date="2022-05-03T10:32:00Z">
        <w:r w:rsidRPr="00F1578D" w:rsidDel="00026F65">
          <w:delText>StartSession</w:delText>
        </w:r>
      </w:del>
    </w:p>
    <w:p w14:paraId="12716168" w14:textId="0A452C3F" w:rsidR="00F925F7" w:rsidDel="00026F65" w:rsidRDefault="00172BA5" w:rsidP="00F925F7">
      <w:pPr>
        <w:rPr>
          <w:del w:id="1112" w:author="JoyceChen [陳曉慧]" w:date="2022-05-03T10:32:00Z"/>
        </w:rPr>
      </w:pPr>
      <w:del w:id="1113" w:author="JoyceChen [陳曉慧]" w:date="2022-05-03T10:32:00Z">
        <w:r w:rsidRPr="00172BA5" w:rsidDel="00026F65">
          <w:delText>This function sends KEY_EXCHANGE/FINISH or PSK_EXCHANGE/PSK_FINISH to start an SPDM Session.</w:delText>
        </w:r>
        <w:r w:rsidR="005072E0" w:rsidDel="00026F65">
          <w:delText>The function only works in requester mode</w:delText>
        </w:r>
      </w:del>
    </w:p>
    <w:p w14:paraId="22B293D2" w14:textId="6EA9120A" w:rsidR="00DC53CA" w:rsidDel="00026F65" w:rsidRDefault="00DC53CA" w:rsidP="00DC53CA">
      <w:pPr>
        <w:pStyle w:val="a3"/>
        <w:numPr>
          <w:ilvl w:val="0"/>
          <w:numId w:val="5"/>
        </w:numPr>
        <w:ind w:leftChars="0"/>
        <w:rPr>
          <w:del w:id="1114" w:author="JoyceChen [陳曉慧]" w:date="2022-05-03T10:32:00Z"/>
        </w:rPr>
      </w:pPr>
      <w:del w:id="1115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37DDAC3E" w14:textId="69510B7F" w:rsidR="00DC53CA" w:rsidDel="00026F65" w:rsidRDefault="00F1578D" w:rsidP="00DC53CA">
      <w:pPr>
        <w:ind w:firstLine="480"/>
        <w:rPr>
          <w:del w:id="1116" w:author="JoyceChen [陳曉慧]" w:date="2022-05-03T10:32:00Z"/>
        </w:rPr>
      </w:pPr>
      <w:del w:id="1117" w:author="JoyceChen [陳曉慧]" w:date="2022-05-03T10:32:00Z">
        <w:r w:rsidRPr="00F1578D" w:rsidDel="00026F65">
          <w:delText>int StartSession(</w:delText>
        </w:r>
        <w:r w:rsidR="005072E0" w:rsidRPr="005072E0" w:rsidDel="00026F65">
          <w:delText>eid_tdstEId</w:delText>
        </w:r>
        <w:r w:rsidRPr="00F1578D" w:rsidDel="00026F65">
          <w:delText>)</w:delText>
        </w:r>
      </w:del>
    </w:p>
    <w:p w14:paraId="4E258EE7" w14:textId="263F8C5B" w:rsidR="00DC53CA" w:rsidDel="00026F65" w:rsidRDefault="00DC53CA" w:rsidP="00DC53CA">
      <w:pPr>
        <w:pStyle w:val="a3"/>
        <w:numPr>
          <w:ilvl w:val="0"/>
          <w:numId w:val="5"/>
        </w:numPr>
        <w:ind w:leftChars="0"/>
        <w:rPr>
          <w:del w:id="1118" w:author="JoyceChen [陳曉慧]" w:date="2022-05-03T10:32:00Z"/>
        </w:rPr>
      </w:pPr>
      <w:del w:id="1119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11E81F98" w14:textId="7BA56268" w:rsidR="00DC53CA" w:rsidDel="00026F65" w:rsidRDefault="005072E0" w:rsidP="005072E0">
      <w:pPr>
        <w:pStyle w:val="a3"/>
        <w:numPr>
          <w:ilvl w:val="1"/>
          <w:numId w:val="5"/>
        </w:numPr>
        <w:ind w:leftChars="0"/>
        <w:rPr>
          <w:del w:id="1120" w:author="JoyceChen [陳曉慧]" w:date="2022-05-03T10:32:00Z"/>
        </w:rPr>
      </w:pPr>
      <w:del w:id="1121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  <w:r w:rsidR="00F1578D" w:rsidDel="00026F65">
          <w:delText>None</w:delText>
        </w:r>
        <w:r w:rsidR="00DC53CA" w:rsidRPr="00974AC6" w:rsidDel="00026F65">
          <w:delText>.</w:delText>
        </w:r>
      </w:del>
    </w:p>
    <w:p w14:paraId="1110BE5F" w14:textId="7B2C533A" w:rsidR="00DC53CA" w:rsidDel="00026F65" w:rsidRDefault="00DC53CA" w:rsidP="00DC53CA">
      <w:pPr>
        <w:pStyle w:val="a3"/>
        <w:numPr>
          <w:ilvl w:val="0"/>
          <w:numId w:val="5"/>
        </w:numPr>
        <w:ind w:leftChars="0"/>
        <w:rPr>
          <w:del w:id="1122" w:author="JoyceChen [陳曉慧]" w:date="2022-05-03T10:32:00Z"/>
        </w:rPr>
      </w:pPr>
      <w:del w:id="1123" w:author="JoyceChen [陳曉慧]" w:date="2022-05-03T10:32:00Z">
        <w:r w:rsidDel="00026F65">
          <w:delText>Return:</w:delText>
        </w:r>
      </w:del>
    </w:p>
    <w:p w14:paraId="4A64062C" w14:textId="3D983762" w:rsidR="00DC53CA" w:rsidDel="00026F65" w:rsidRDefault="00DC53CA" w:rsidP="00DC53CA">
      <w:pPr>
        <w:pStyle w:val="a3"/>
        <w:numPr>
          <w:ilvl w:val="1"/>
          <w:numId w:val="5"/>
        </w:numPr>
        <w:ind w:leftChars="0"/>
        <w:rPr>
          <w:del w:id="1124" w:author="JoyceChen [陳曉慧]" w:date="2022-05-03T10:32:00Z"/>
        </w:rPr>
      </w:pPr>
      <w:del w:id="1125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7A4DA0A5" w14:textId="27AFDDE7" w:rsidR="00DC53CA" w:rsidDel="00026F65" w:rsidRDefault="00DC53CA" w:rsidP="00DC53CA">
      <w:pPr>
        <w:pStyle w:val="a3"/>
        <w:numPr>
          <w:ilvl w:val="1"/>
          <w:numId w:val="5"/>
        </w:numPr>
        <w:ind w:leftChars="0"/>
        <w:rPr>
          <w:del w:id="1126" w:author="JoyceChen [陳曉慧]" w:date="2022-05-03T10:32:00Z"/>
        </w:rPr>
      </w:pPr>
      <w:del w:id="1127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0F18D1E8" w14:textId="2FD5C347" w:rsidR="00875889" w:rsidDel="00026F65" w:rsidRDefault="007F25C9">
      <w:pPr>
        <w:pStyle w:val="30"/>
        <w:rPr>
          <w:del w:id="1128" w:author="JoyceChen [陳曉慧]" w:date="2022-05-03T10:32:00Z"/>
        </w:rPr>
      </w:pPr>
      <w:del w:id="1129" w:author="JoyceChen [陳曉慧]" w:date="2022-05-03T10:32:00Z">
        <w:r w:rsidRPr="007F25C9" w:rsidDel="00026F65">
          <w:delText>StartSeesionMutualAuthentication</w:delText>
        </w:r>
      </w:del>
    </w:p>
    <w:p w14:paraId="46395D6A" w14:textId="05567F4F" w:rsidR="00084C05" w:rsidDel="00026F65" w:rsidRDefault="00084C05" w:rsidP="00084C05">
      <w:pPr>
        <w:rPr>
          <w:del w:id="1130" w:author="JoyceChen [陳曉慧]" w:date="2022-05-03T10:32:00Z"/>
        </w:rPr>
      </w:pPr>
      <w:del w:id="1131" w:author="JoyceChen [陳曉慧]" w:date="2022-05-03T10:32:00Z">
        <w:r w:rsidRPr="00172BA5" w:rsidDel="00026F65">
          <w:delText>This function sends KEY_EXCHANGE/FINISH or PSK_EXCHANGE/PSK_FINISH to start an SPDM Session.</w:delText>
        </w:r>
        <w:r w:rsidDel="00026F65">
          <w:delText>If encapsulated mutual authentication is requested from the responder,</w:delText>
        </w:r>
      </w:del>
    </w:p>
    <w:p w14:paraId="21C184D3" w14:textId="27D5F6E5" w:rsidR="00084C05" w:rsidDel="00026F65" w:rsidRDefault="00084C05" w:rsidP="00084C05">
      <w:pPr>
        <w:rPr>
          <w:del w:id="1132" w:author="JoyceChen [陳曉慧]" w:date="2022-05-03T10:32:00Z"/>
        </w:rPr>
      </w:pPr>
      <w:del w:id="1133" w:author="JoyceChen [陳曉慧]" w:date="2022-05-03T10:32:00Z">
        <w:r w:rsidDel="00026F65">
          <w:delText xml:space="preserve">this function also </w:delText>
        </w:r>
        <w:r w:rsidR="005072E0" w:rsidDel="00026F65">
          <w:delText>performs</w:delText>
        </w:r>
        <w:r w:rsidDel="00026F65">
          <w:delText xml:space="preserve"> the encapsulated mutual authentication.</w:delText>
        </w:r>
        <w:r w:rsidR="005072E0" w:rsidDel="00026F65">
          <w:delText>The function only works in requester mode</w:delText>
        </w:r>
      </w:del>
    </w:p>
    <w:p w14:paraId="181159E9" w14:textId="69CCEDFC" w:rsidR="00084C05" w:rsidDel="00026F65" w:rsidRDefault="00084C05" w:rsidP="00084C05">
      <w:pPr>
        <w:pStyle w:val="a3"/>
        <w:numPr>
          <w:ilvl w:val="0"/>
          <w:numId w:val="5"/>
        </w:numPr>
        <w:ind w:leftChars="0"/>
        <w:rPr>
          <w:del w:id="1134" w:author="JoyceChen [陳曉慧]" w:date="2022-05-03T10:32:00Z"/>
        </w:rPr>
      </w:pPr>
      <w:del w:id="1135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6CB30F84" w14:textId="52FB1474" w:rsidR="00084C05" w:rsidDel="00026F65" w:rsidRDefault="007F25C9" w:rsidP="00084C05">
      <w:pPr>
        <w:ind w:firstLine="480"/>
        <w:rPr>
          <w:del w:id="1136" w:author="JoyceChen [陳曉慧]" w:date="2022-05-03T10:32:00Z"/>
        </w:rPr>
      </w:pPr>
      <w:del w:id="1137" w:author="JoyceChen [陳曉慧]" w:date="2022-05-03T10:32:00Z">
        <w:r w:rsidRPr="007F25C9" w:rsidDel="00026F65">
          <w:delText>int StartSeesionMutualAuthentication(</w:delText>
        </w:r>
        <w:r w:rsidR="005072E0" w:rsidRPr="005072E0" w:rsidDel="00026F65">
          <w:delText>eid_tdstEId</w:delText>
        </w:r>
        <w:r w:rsidRPr="007F25C9" w:rsidDel="00026F65">
          <w:delText>)</w:delText>
        </w:r>
      </w:del>
    </w:p>
    <w:p w14:paraId="2C672CEC" w14:textId="6BDD7875" w:rsidR="00084C05" w:rsidDel="00026F65" w:rsidRDefault="00084C05" w:rsidP="00084C05">
      <w:pPr>
        <w:pStyle w:val="a3"/>
        <w:numPr>
          <w:ilvl w:val="0"/>
          <w:numId w:val="5"/>
        </w:numPr>
        <w:ind w:leftChars="0"/>
        <w:rPr>
          <w:del w:id="1138" w:author="JoyceChen [陳曉慧]" w:date="2022-05-03T10:32:00Z"/>
        </w:rPr>
      </w:pPr>
      <w:del w:id="1139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0D3317DA" w14:textId="1AE88F0F" w:rsidR="00084C05" w:rsidDel="00026F65" w:rsidRDefault="005072E0" w:rsidP="005072E0">
      <w:pPr>
        <w:pStyle w:val="a3"/>
        <w:numPr>
          <w:ilvl w:val="1"/>
          <w:numId w:val="5"/>
        </w:numPr>
        <w:ind w:leftChars="0"/>
        <w:rPr>
          <w:del w:id="1140" w:author="JoyceChen [陳曉慧]" w:date="2022-05-03T10:32:00Z"/>
        </w:rPr>
      </w:pPr>
      <w:del w:id="1141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  <w:r w:rsidR="007F25C9" w:rsidDel="00026F65">
          <w:delText>None</w:delText>
        </w:r>
        <w:r w:rsidR="00084C05" w:rsidRPr="00974AC6" w:rsidDel="00026F65">
          <w:delText>.</w:delText>
        </w:r>
      </w:del>
    </w:p>
    <w:p w14:paraId="7C26CFEC" w14:textId="2A4B2B8E" w:rsidR="00084C05" w:rsidDel="00026F65" w:rsidRDefault="00084C05" w:rsidP="00084C05">
      <w:pPr>
        <w:pStyle w:val="a3"/>
        <w:numPr>
          <w:ilvl w:val="0"/>
          <w:numId w:val="5"/>
        </w:numPr>
        <w:ind w:leftChars="0"/>
        <w:rPr>
          <w:del w:id="1142" w:author="JoyceChen [陳曉慧]" w:date="2022-05-03T10:32:00Z"/>
        </w:rPr>
      </w:pPr>
      <w:del w:id="1143" w:author="JoyceChen [陳曉慧]" w:date="2022-05-03T10:32:00Z">
        <w:r w:rsidDel="00026F65">
          <w:delText>Return:</w:delText>
        </w:r>
      </w:del>
    </w:p>
    <w:p w14:paraId="780386BE" w14:textId="17CD31E1" w:rsidR="00084C05" w:rsidDel="00026F65" w:rsidRDefault="00084C05" w:rsidP="00084C05">
      <w:pPr>
        <w:pStyle w:val="a3"/>
        <w:numPr>
          <w:ilvl w:val="1"/>
          <w:numId w:val="5"/>
        </w:numPr>
        <w:ind w:leftChars="0"/>
        <w:rPr>
          <w:del w:id="1144" w:author="JoyceChen [陳曉慧]" w:date="2022-05-03T10:32:00Z"/>
        </w:rPr>
      </w:pPr>
      <w:del w:id="1145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3A552A86" w14:textId="2DF1C3CF" w:rsidR="00084C05" w:rsidDel="00026F65" w:rsidRDefault="00084C05" w:rsidP="00084C05">
      <w:pPr>
        <w:pStyle w:val="a3"/>
        <w:numPr>
          <w:ilvl w:val="1"/>
          <w:numId w:val="5"/>
        </w:numPr>
        <w:ind w:leftChars="0"/>
        <w:rPr>
          <w:del w:id="1146" w:author="JoyceChen [陳曉慧]" w:date="2022-05-03T10:32:00Z"/>
        </w:rPr>
      </w:pPr>
      <w:del w:id="1147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704D2820" w14:textId="2EF1B2D1" w:rsidR="00DC53CA" w:rsidRPr="00084C05" w:rsidDel="00026F65" w:rsidRDefault="00DC53CA" w:rsidP="00F925F7">
      <w:pPr>
        <w:rPr>
          <w:del w:id="1148" w:author="JoyceChen [陳曉慧]" w:date="2022-05-03T10:32:00Z"/>
        </w:rPr>
      </w:pPr>
    </w:p>
    <w:p w14:paraId="5B093E79" w14:textId="0965D4DF" w:rsidR="00277AC1" w:rsidDel="00026F65" w:rsidRDefault="00277AC1" w:rsidP="00277AC1">
      <w:pPr>
        <w:rPr>
          <w:del w:id="1149" w:author="JoyceChen [陳曉慧]" w:date="2022-05-03T10:32:00Z"/>
        </w:rPr>
      </w:pPr>
    </w:p>
    <w:p w14:paraId="0CAE82B3" w14:textId="22A4136E" w:rsidR="00085A63" w:rsidRPr="00085A63" w:rsidDel="00026F65" w:rsidRDefault="00085A63" w:rsidP="00F925F7">
      <w:pPr>
        <w:rPr>
          <w:del w:id="1150" w:author="JoyceChen [陳曉慧]" w:date="2022-05-03T10:32:00Z"/>
        </w:rPr>
      </w:pPr>
    </w:p>
    <w:p w14:paraId="1DD8BF3B" w14:textId="4D8BD726" w:rsidR="00875889" w:rsidDel="00026F65" w:rsidRDefault="00A07738">
      <w:pPr>
        <w:pStyle w:val="30"/>
        <w:rPr>
          <w:del w:id="1151" w:author="JoyceChen [陳曉慧]" w:date="2022-05-03T10:32:00Z"/>
        </w:rPr>
      </w:pPr>
      <w:del w:id="1152" w:author="JoyceChen [陳曉慧]" w:date="2022-05-03T10:32:00Z">
        <w:r w:rsidRPr="00A07738" w:rsidDel="00026F65">
          <w:delText>CloseSession</w:delText>
        </w:r>
      </w:del>
    </w:p>
    <w:p w14:paraId="1F2D08BC" w14:textId="208A86E5" w:rsidR="00F925F7" w:rsidDel="00026F65" w:rsidRDefault="00172BA5" w:rsidP="00F925F7">
      <w:pPr>
        <w:rPr>
          <w:del w:id="1153" w:author="JoyceChen [陳曉慧]" w:date="2022-05-03T10:32:00Z"/>
        </w:rPr>
      </w:pPr>
      <w:del w:id="1154" w:author="JoyceChen [陳曉慧]" w:date="2022-05-03T10:32:00Z">
        <w:r w:rsidRPr="00172BA5" w:rsidDel="00026F65">
          <w:delText>This function sends END_SESSION to stop an SPDM Session.</w:delText>
        </w:r>
        <w:r w:rsidR="005072E0" w:rsidDel="00026F65">
          <w:delText>The function only works in requester mode</w:delText>
        </w:r>
      </w:del>
    </w:p>
    <w:p w14:paraId="1DB4E705" w14:textId="1B995684" w:rsidR="001C6750" w:rsidDel="00026F65" w:rsidRDefault="001C6750" w:rsidP="001C6750">
      <w:pPr>
        <w:pStyle w:val="a3"/>
        <w:numPr>
          <w:ilvl w:val="0"/>
          <w:numId w:val="5"/>
        </w:numPr>
        <w:ind w:leftChars="0"/>
        <w:rPr>
          <w:del w:id="1155" w:author="JoyceChen [陳曉慧]" w:date="2022-05-03T10:32:00Z"/>
        </w:rPr>
      </w:pPr>
      <w:del w:id="1156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400F72AC" w14:textId="1B1092D8" w:rsidR="001C6750" w:rsidDel="00026F65" w:rsidRDefault="00A07738" w:rsidP="001C6750">
      <w:pPr>
        <w:ind w:firstLine="480"/>
        <w:rPr>
          <w:del w:id="1157" w:author="JoyceChen [陳曉慧]" w:date="2022-05-03T10:32:00Z"/>
        </w:rPr>
      </w:pPr>
      <w:del w:id="1158" w:author="JoyceChen [陳曉慧]" w:date="2022-05-03T10:32:00Z">
        <w:r w:rsidRPr="00A07738" w:rsidDel="00026F65">
          <w:delText>int CloseSession(</w:delText>
        </w:r>
        <w:r w:rsidR="005072E0" w:rsidRPr="005072E0" w:rsidDel="00026F65">
          <w:delText>eid_tdstEId</w:delText>
        </w:r>
        <w:r w:rsidRPr="00A07738" w:rsidDel="00026F65">
          <w:delText>)</w:delText>
        </w:r>
      </w:del>
    </w:p>
    <w:p w14:paraId="2BAF11BE" w14:textId="53633DF7" w:rsidR="001C6750" w:rsidDel="00026F65" w:rsidRDefault="001C6750" w:rsidP="001C6750">
      <w:pPr>
        <w:pStyle w:val="a3"/>
        <w:numPr>
          <w:ilvl w:val="0"/>
          <w:numId w:val="5"/>
        </w:numPr>
        <w:ind w:leftChars="0"/>
        <w:rPr>
          <w:del w:id="1159" w:author="JoyceChen [陳曉慧]" w:date="2022-05-03T10:32:00Z"/>
        </w:rPr>
      </w:pPr>
      <w:del w:id="1160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76487705" w14:textId="59C833B7" w:rsidR="005072E0" w:rsidDel="00026F65" w:rsidRDefault="005072E0" w:rsidP="005072E0">
      <w:pPr>
        <w:pStyle w:val="a3"/>
        <w:numPr>
          <w:ilvl w:val="1"/>
          <w:numId w:val="5"/>
        </w:numPr>
        <w:ind w:leftChars="0"/>
        <w:rPr>
          <w:del w:id="1161" w:author="JoyceChen [陳曉慧]" w:date="2022-05-03T10:32:00Z"/>
        </w:rPr>
      </w:pPr>
      <w:del w:id="1162" w:author="JoyceChen [陳曉慧]" w:date="2022-05-03T10:32:00Z">
        <w:r w:rsidRPr="00BA1E10" w:rsidDel="00026F65">
          <w:delText>dstEId</w:delText>
        </w:r>
        <w:r w:rsidDel="00026F65">
          <w:delText xml:space="preserve"> :</w:delText>
        </w:r>
        <w:r w:rsidRPr="00BA1E10" w:rsidDel="00026F65">
          <w:delText xml:space="preserve"> Destination MCTP Endpoint ID</w:delText>
        </w:r>
      </w:del>
    </w:p>
    <w:p w14:paraId="550AE237" w14:textId="4AFE5F95" w:rsidR="001C6750" w:rsidDel="00026F65" w:rsidRDefault="001C6750" w:rsidP="001C6750">
      <w:pPr>
        <w:pStyle w:val="a3"/>
        <w:numPr>
          <w:ilvl w:val="1"/>
          <w:numId w:val="5"/>
        </w:numPr>
        <w:ind w:leftChars="0"/>
        <w:rPr>
          <w:del w:id="1163" w:author="JoyceChen [陳曉慧]" w:date="2022-05-03T10:32:00Z"/>
        </w:rPr>
      </w:pPr>
      <w:del w:id="1164" w:author="JoyceChen [陳曉慧]" w:date="2022-05-03T10:32:00Z">
        <w:r w:rsidRPr="00974AC6" w:rsidDel="00026F65">
          <w:delText>.</w:delText>
        </w:r>
      </w:del>
    </w:p>
    <w:p w14:paraId="1D954B4C" w14:textId="3FD05CC4" w:rsidR="001C6750" w:rsidDel="00026F65" w:rsidRDefault="001C6750" w:rsidP="001C6750">
      <w:pPr>
        <w:pStyle w:val="a3"/>
        <w:numPr>
          <w:ilvl w:val="0"/>
          <w:numId w:val="5"/>
        </w:numPr>
        <w:ind w:leftChars="0"/>
        <w:rPr>
          <w:del w:id="1165" w:author="JoyceChen [陳曉慧]" w:date="2022-05-03T10:32:00Z"/>
        </w:rPr>
      </w:pPr>
      <w:del w:id="1166" w:author="JoyceChen [陳曉慧]" w:date="2022-05-03T10:32:00Z">
        <w:r w:rsidDel="00026F65">
          <w:delText>Return:</w:delText>
        </w:r>
      </w:del>
    </w:p>
    <w:p w14:paraId="03766AFE" w14:textId="329D3BBF" w:rsidR="001C6750" w:rsidDel="00026F65" w:rsidRDefault="001C6750" w:rsidP="001C6750">
      <w:pPr>
        <w:pStyle w:val="a3"/>
        <w:numPr>
          <w:ilvl w:val="1"/>
          <w:numId w:val="5"/>
        </w:numPr>
        <w:ind w:leftChars="0"/>
        <w:rPr>
          <w:del w:id="1167" w:author="JoyceChen [陳曉慧]" w:date="2022-05-03T10:32:00Z"/>
        </w:rPr>
      </w:pPr>
      <w:del w:id="1168" w:author="JoyceChen [陳曉慧]" w:date="2022-05-03T10:32:00Z">
        <w:r w:rsidRPr="00974AC6" w:rsidDel="00026F65">
          <w:delText>RETURN_SUCCESS</w:delText>
        </w:r>
        <w:r w:rsidDel="00026F65">
          <w:delText xml:space="preserve">: </w:delText>
        </w:r>
        <w:r w:rsidRPr="00974AC6" w:rsidDel="00026F65">
          <w:delText>got successfully.</w:delText>
        </w:r>
      </w:del>
    </w:p>
    <w:p w14:paraId="70F35794" w14:textId="5B59A4FE" w:rsidR="001C6750" w:rsidDel="00026F65" w:rsidRDefault="001C6750" w:rsidP="001C6750">
      <w:pPr>
        <w:pStyle w:val="a3"/>
        <w:numPr>
          <w:ilvl w:val="1"/>
          <w:numId w:val="5"/>
        </w:numPr>
        <w:ind w:leftChars="0"/>
        <w:rPr>
          <w:del w:id="1169" w:author="JoyceChen [陳曉慧]" w:date="2022-05-03T10:32:00Z"/>
        </w:rPr>
      </w:pPr>
      <w:del w:id="1170" w:author="JoyceChen [陳曉慧]" w:date="2022-05-03T10:32:00Z">
        <w:r w:rsidRPr="009863E8" w:rsidDel="00026F65">
          <w:delText>RETURN_DEVICE_ERROR</w:delText>
        </w:r>
        <w:r w:rsidDel="00026F65">
          <w:delText>:</w:delText>
        </w:r>
        <w:r w:rsidRPr="009863E8" w:rsidDel="00026F65">
          <w:delText xml:space="preserve"> A device error occurs when communicates with the device.</w:delText>
        </w:r>
      </w:del>
    </w:p>
    <w:p w14:paraId="4273C9A4" w14:textId="5702E6CF" w:rsidR="00875889" w:rsidDel="00026F65" w:rsidRDefault="00A07738">
      <w:pPr>
        <w:pStyle w:val="30"/>
        <w:rPr>
          <w:del w:id="1171" w:author="JoyceChen [陳曉慧]" w:date="2022-05-03T10:32:00Z"/>
        </w:rPr>
      </w:pPr>
      <w:del w:id="1172" w:author="JoyceChen [陳曉慧]" w:date="2022-05-03T10:32:00Z">
        <w:r w:rsidRPr="00A07738" w:rsidDel="00026F65">
          <w:delText>~</w:delText>
        </w:r>
        <w:r w:rsidR="005072E0" w:rsidRPr="005072E0" w:rsidDel="00026F65">
          <w:delText>SPDMAPPLib_Impl</w:delText>
        </w:r>
      </w:del>
    </w:p>
    <w:p w14:paraId="6F0B8299" w14:textId="2CC03273" w:rsidR="00A92FE0" w:rsidDel="00026F65" w:rsidRDefault="00A07738" w:rsidP="00A92FE0">
      <w:pPr>
        <w:rPr>
          <w:del w:id="1173" w:author="JoyceChen [陳曉慧]" w:date="2022-05-03T10:32:00Z"/>
        </w:rPr>
      </w:pPr>
      <w:del w:id="1174" w:author="JoyceChen [陳曉慧]" w:date="2022-05-03T10:32:00Z">
        <w:r w:rsidDel="00026F65">
          <w:delText>D</w:delText>
        </w:r>
        <w:r w:rsidRPr="00A07738" w:rsidDel="00026F65">
          <w:delText>estructor</w:delText>
        </w:r>
        <w:r w:rsidDel="00026F65">
          <w:delText xml:space="preserve">of </w:delText>
        </w:r>
        <w:r w:rsidR="005072E0" w:rsidRPr="005072E0" w:rsidDel="00026F65">
          <w:delText>SPDMAPPLib_Impl</w:delText>
        </w:r>
        <w:r w:rsidDel="00026F65">
          <w:delText xml:space="preserve"> object </w:delText>
        </w:r>
        <w:r w:rsidR="00A92FE0" w:rsidDel="00026F65">
          <w:delText>.</w:delText>
        </w:r>
      </w:del>
    </w:p>
    <w:p w14:paraId="279E289C" w14:textId="2CBAFD39" w:rsidR="00A92FE0" w:rsidDel="00026F65" w:rsidRDefault="00A92FE0" w:rsidP="00A92FE0">
      <w:pPr>
        <w:pStyle w:val="a3"/>
        <w:numPr>
          <w:ilvl w:val="0"/>
          <w:numId w:val="5"/>
        </w:numPr>
        <w:ind w:leftChars="0"/>
        <w:rPr>
          <w:del w:id="1175" w:author="JoyceChen [陳曉慧]" w:date="2022-05-03T10:32:00Z"/>
        </w:rPr>
      </w:pPr>
      <w:del w:id="1176" w:author="JoyceChen [陳曉慧]" w:date="2022-05-03T10:32:00Z">
        <w:r w:rsidDel="00026F65">
          <w:rPr>
            <w:rFonts w:hint="eastAsia"/>
          </w:rPr>
          <w:delText>F</w:delText>
        </w:r>
        <w:r w:rsidDel="00026F65">
          <w:delText>unction defines:</w:delText>
        </w:r>
      </w:del>
    </w:p>
    <w:p w14:paraId="7988BA6A" w14:textId="03B7D18D" w:rsidR="00A92FE0" w:rsidDel="00026F65" w:rsidRDefault="00A07738" w:rsidP="00A92FE0">
      <w:pPr>
        <w:ind w:firstLine="480"/>
        <w:rPr>
          <w:del w:id="1177" w:author="JoyceChen [陳曉慧]" w:date="2022-05-03T10:32:00Z"/>
        </w:rPr>
      </w:pPr>
      <w:del w:id="1178" w:author="JoyceChen [陳曉慧]" w:date="2022-05-03T10:32:00Z">
        <w:r w:rsidRPr="00A07738" w:rsidDel="00026F65">
          <w:delText>~</w:delText>
        </w:r>
        <w:r w:rsidR="005072E0" w:rsidRPr="005072E0" w:rsidDel="00026F65">
          <w:delText>SPDMAPPLib_Impl</w:delText>
        </w:r>
        <w:r w:rsidRPr="00A07738" w:rsidDel="00026F65">
          <w:delText>()</w:delText>
        </w:r>
      </w:del>
    </w:p>
    <w:p w14:paraId="0D647B3B" w14:textId="2D3E506A" w:rsidR="00A92FE0" w:rsidDel="00026F65" w:rsidRDefault="00A92FE0" w:rsidP="00A92FE0">
      <w:pPr>
        <w:pStyle w:val="a3"/>
        <w:numPr>
          <w:ilvl w:val="0"/>
          <w:numId w:val="5"/>
        </w:numPr>
        <w:ind w:leftChars="0"/>
        <w:rPr>
          <w:del w:id="1179" w:author="JoyceChen [陳曉慧]" w:date="2022-05-03T10:32:00Z"/>
        </w:rPr>
      </w:pPr>
      <w:del w:id="1180" w:author="JoyceChen [陳曉慧]" w:date="2022-05-03T10:32:00Z">
        <w:r w:rsidRPr="00974AC6" w:rsidDel="00026F65">
          <w:delText>Parameter</w:delText>
        </w:r>
        <w:r w:rsidDel="00026F65">
          <w:delText>:</w:delText>
        </w:r>
      </w:del>
    </w:p>
    <w:p w14:paraId="62D850B0" w14:textId="0ABE01B6" w:rsidR="00A92FE0" w:rsidDel="00026F65" w:rsidRDefault="00A07738" w:rsidP="00A92FE0">
      <w:pPr>
        <w:pStyle w:val="a3"/>
        <w:numPr>
          <w:ilvl w:val="1"/>
          <w:numId w:val="5"/>
        </w:numPr>
        <w:ind w:leftChars="0"/>
        <w:rPr>
          <w:del w:id="1181" w:author="JoyceChen [陳曉慧]" w:date="2022-05-03T10:32:00Z"/>
        </w:rPr>
      </w:pPr>
      <w:del w:id="1182" w:author="JoyceChen [陳曉慧]" w:date="2022-05-03T10:32:00Z">
        <w:r w:rsidDel="00026F65">
          <w:delText>None</w:delText>
        </w:r>
        <w:r w:rsidR="00A92FE0" w:rsidRPr="00974AC6" w:rsidDel="00026F65">
          <w:delText>.</w:delText>
        </w:r>
      </w:del>
    </w:p>
    <w:p w14:paraId="1F9C4A01" w14:textId="5CE6D2C0" w:rsidR="00A92FE0" w:rsidDel="00026F65" w:rsidRDefault="00A92FE0" w:rsidP="00A92FE0">
      <w:pPr>
        <w:pStyle w:val="a3"/>
        <w:numPr>
          <w:ilvl w:val="0"/>
          <w:numId w:val="5"/>
        </w:numPr>
        <w:ind w:leftChars="0"/>
        <w:rPr>
          <w:del w:id="1183" w:author="JoyceChen [陳曉慧]" w:date="2022-05-03T10:32:00Z"/>
        </w:rPr>
      </w:pPr>
      <w:del w:id="1184" w:author="JoyceChen [陳曉慧]" w:date="2022-05-03T10:32:00Z">
        <w:r w:rsidDel="00026F65">
          <w:delText>Return:</w:delText>
        </w:r>
      </w:del>
    </w:p>
    <w:p w14:paraId="49CFC894" w14:textId="1D21149A" w:rsidR="001E707A" w:rsidDel="00026F65" w:rsidRDefault="00A92FE0" w:rsidP="001E707A">
      <w:pPr>
        <w:ind w:left="480"/>
        <w:rPr>
          <w:del w:id="1185" w:author="JoyceChen [陳曉慧]" w:date="2022-05-03T10:32:00Z"/>
        </w:rPr>
      </w:pPr>
      <w:del w:id="1186" w:author="JoyceChen [陳曉慧]" w:date="2022-05-03T10:32:00Z">
        <w:r w:rsidDel="00026F65">
          <w:delText>None.</w:delText>
        </w:r>
        <w:r w:rsidR="00DB64E8" w:rsidDel="00026F65">
          <w:br w:type="page"/>
        </w:r>
      </w:del>
    </w:p>
    <w:p w14:paraId="434EA2CB" w14:textId="19201CBB" w:rsidR="001C6750" w:rsidDel="00026F65" w:rsidRDefault="001C6750" w:rsidP="00F925F7">
      <w:pPr>
        <w:rPr>
          <w:del w:id="1187" w:author="JoyceChen [陳曉慧]" w:date="2022-05-03T10:32:00Z"/>
        </w:rPr>
      </w:pPr>
    </w:p>
    <w:p w14:paraId="3AC81519" w14:textId="4D346EA5" w:rsidR="001E707A" w:rsidDel="00026F65" w:rsidRDefault="001E707A" w:rsidP="00C42001">
      <w:pPr>
        <w:pStyle w:val="30"/>
        <w:rPr>
          <w:del w:id="1188" w:author="JoyceChen [陳曉慧]" w:date="2022-05-03T10:32:00Z"/>
        </w:rPr>
      </w:pPr>
      <w:del w:id="1189" w:author="JoyceChen [陳曉慧]" w:date="2022-05-03T10:32:00Z">
        <w:r w:rsidDel="00026F65">
          <w:rPr>
            <w:rFonts w:hint="eastAsia"/>
          </w:rPr>
          <w:delText>E</w:delText>
        </w:r>
        <w:r w:rsidDel="00026F65">
          <w:delText>xample</w:delText>
        </w:r>
        <w:r w:rsidR="00F02658" w:rsidDel="00026F65">
          <w:delText>:</w:delText>
        </w:r>
      </w:del>
    </w:p>
    <w:p w14:paraId="28DE2145" w14:textId="5B0F0DCC" w:rsidR="00875889" w:rsidDel="00026F65" w:rsidRDefault="00F02658">
      <w:pPr>
        <w:rPr>
          <w:del w:id="1190" w:author="JoyceChen [陳曉慧]" w:date="2022-05-03T10:32:00Z"/>
        </w:rPr>
      </w:pPr>
      <w:del w:id="1191" w:author="JoyceChen [陳曉慧]" w:date="2022-05-03T10:32:00Z">
        <w:r w:rsidDel="00026F65">
          <w:delText xml:space="preserve">APP for SPDM </w:delText>
        </w:r>
        <w:r w:rsidDel="00026F65">
          <w:rPr>
            <w:rFonts w:hint="eastAsia"/>
          </w:rPr>
          <w:delText>R</w:delText>
        </w:r>
        <w:r w:rsidDel="00026F65">
          <w:delText>equester</w:delText>
        </w:r>
      </w:del>
    </w:p>
    <w:p w14:paraId="6CAF2EF4" w14:textId="0B41368C" w:rsidR="001E707A" w:rsidDel="00026F65" w:rsidRDefault="001E707A" w:rsidP="001E707A">
      <w:pPr>
        <w:rPr>
          <w:del w:id="1192" w:author="JoyceChen [陳曉慧]" w:date="2022-05-03T10:32:00Z"/>
        </w:rPr>
      </w:pPr>
      <w:del w:id="1193" w:author="JoyceChen [陳曉慧]" w:date="2022-05-03T10:32:00Z">
        <w:r w:rsidDel="00026F65">
          <w:rPr>
            <w:rFonts w:hint="eastAsia"/>
            <w:noProof/>
          </w:rPr>
          <w:drawing>
            <wp:inline distT="0" distB="0" distL="0" distR="0" wp14:anchorId="5934F0A0" wp14:editId="5F0003AA">
              <wp:extent cx="5274191" cy="5566410"/>
              <wp:effectExtent l="0" t="0" r="0" b="0"/>
              <wp:docPr id="4" name="圖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圖片 4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191" cy="55664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7A92D25" w14:textId="3969A5DE" w:rsidR="00E45FFF" w:rsidDel="00026F65" w:rsidRDefault="00E45FFF">
      <w:pPr>
        <w:widowControl/>
        <w:rPr>
          <w:del w:id="1194" w:author="JoyceChen [陳曉慧]" w:date="2022-05-03T10:32:00Z"/>
          <w:rFonts w:asciiTheme="majorHAnsi" w:eastAsiaTheme="majorEastAsia" w:hAnsiTheme="majorHAnsi" w:cstheme="majorBidi"/>
          <w:b/>
          <w:bCs/>
          <w:sz w:val="36"/>
          <w:szCs w:val="36"/>
        </w:rPr>
      </w:pPr>
      <w:del w:id="1195" w:author="JoyceChen [陳曉慧]" w:date="2022-05-03T10:32:00Z">
        <w:r w:rsidDel="00026F65">
          <w:br w:type="page"/>
        </w:r>
      </w:del>
    </w:p>
    <w:p w14:paraId="5035AA80" w14:textId="77777777" w:rsidR="006F106B" w:rsidRDefault="006F106B" w:rsidP="00491F8D">
      <w:r>
        <w:rPr>
          <w:rFonts w:hint="eastAsia"/>
        </w:rPr>
        <w:t>A</w:t>
      </w:r>
      <w:r>
        <w:t>PP of SPDM responder:</w:t>
      </w:r>
    </w:p>
    <w:p w14:paraId="35DAC3F9" w14:textId="77777777" w:rsidR="009C50BC" w:rsidRDefault="006F7650" w:rsidP="00491F8D">
      <w:r>
        <w:rPr>
          <w:noProof/>
        </w:rPr>
        <w:lastRenderedPageBreak/>
        <w:drawing>
          <wp:inline distT="0" distB="0" distL="0" distR="0" wp14:anchorId="1E996CEC" wp14:editId="7EF45D3E">
            <wp:extent cx="5274310" cy="71215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E846" w14:textId="77777777" w:rsidR="007C20B6" w:rsidRDefault="00422506" w:rsidP="00422506">
      <w:pPr>
        <w:pStyle w:val="20"/>
      </w:pPr>
      <w:bookmarkStart w:id="1196" w:name="_Toc102500423"/>
      <w:r>
        <w:rPr>
          <w:rFonts w:hint="eastAsia"/>
        </w:rPr>
        <w:t>3</w:t>
      </w:r>
      <w:r>
        <w:t>.2 SPDM Configuration file</w:t>
      </w:r>
      <w:bookmarkEnd w:id="1196"/>
    </w:p>
    <w:p w14:paraId="34F509AF" w14:textId="3D68E999" w:rsidR="00665216" w:rsidRDefault="00665216" w:rsidP="00721257">
      <w:pPr>
        <w:pStyle w:val="HTML"/>
        <w:spacing w:after="240"/>
        <w:rPr>
          <w:ins w:id="1197" w:author="JoyceChen [陳曉慧]" w:date="2022-05-03T10:50:00Z"/>
          <w:rFonts w:ascii="Consolas" w:hAnsi="Consolas"/>
          <w:color w:val="24292F"/>
          <w:sz w:val="20"/>
          <w:szCs w:val="20"/>
        </w:rPr>
      </w:pPr>
      <w:ins w:id="1198" w:author="JoyceChen [陳曉慧]" w:date="2022-03-21T09:14:00Z">
        <w:r>
          <w:rPr>
            <w:rFonts w:ascii="Consolas" w:hAnsi="Consolas"/>
            <w:color w:val="24292F"/>
            <w:sz w:val="20"/>
            <w:szCs w:val="20"/>
          </w:rPr>
          <w:t>Add to entity-</w:t>
        </w:r>
      </w:ins>
      <w:ins w:id="1199" w:author="JoyceChen [陳曉慧]" w:date="2022-03-21T09:15:00Z">
        <w:r>
          <w:rPr>
            <w:rFonts w:ascii="Consolas" w:hAnsi="Consolas"/>
            <w:color w:val="24292F"/>
            <w:sz w:val="20"/>
            <w:szCs w:val="20"/>
          </w:rPr>
          <w:t>manager:</w:t>
        </w:r>
      </w:ins>
      <w:ins w:id="1200" w:author="JoyceChen [陳曉慧]" w:date="2022-03-21T09:14:00Z">
        <w:r>
          <w:rPr>
            <w:rFonts w:ascii="Consolas" w:hAnsi="Consolas"/>
            <w:color w:val="24292F"/>
            <w:sz w:val="20"/>
            <w:szCs w:val="20"/>
          </w:rPr>
          <w:t xml:space="preserve"> </w:t>
        </w:r>
      </w:ins>
    </w:p>
    <w:p w14:paraId="508F80BD" w14:textId="77777777" w:rsidR="005F15D9" w:rsidRDefault="00B064C4" w:rsidP="005F15D9">
      <w:pPr>
        <w:pStyle w:val="CodeExample0"/>
        <w:rPr>
          <w:ins w:id="1201" w:author="JoyceChen [陳曉慧]" w:date="2022-05-03T10:53:00Z"/>
        </w:rPr>
      </w:pPr>
      <w:ins w:id="1202" w:author="JoyceChen [陳曉慧]" w:date="2022-05-03T10:50:00Z">
        <w:r w:rsidRPr="00B064C4">
          <w:rPr>
            <w:rFonts w:ascii="Consolas" w:hAnsi="Consolas"/>
            <w:color w:val="24292F"/>
            <w:sz w:val="20"/>
            <w:szCs w:val="20"/>
          </w:rPr>
          <w:t xml:space="preserve"> </w:t>
        </w:r>
      </w:ins>
      <w:ins w:id="1203" w:author="JoyceChen [陳曉慧]" w:date="2022-05-03T10:53:00Z">
        <w:r w:rsidR="005F15D9">
          <w:t xml:space="preserve">         {</w:t>
        </w:r>
      </w:ins>
    </w:p>
    <w:p w14:paraId="2C4AA409" w14:textId="77777777" w:rsidR="005F15D9" w:rsidRDefault="005F15D9" w:rsidP="005F15D9">
      <w:pPr>
        <w:pStyle w:val="CodeExample0"/>
        <w:rPr>
          <w:ins w:id="1204" w:author="JoyceChen [陳曉慧]" w:date="2022-05-03T10:53:00Z"/>
        </w:rPr>
      </w:pPr>
      <w:ins w:id="1205" w:author="JoyceChen [陳曉慧]" w:date="2022-05-03T10:53:00Z">
        <w:r>
          <w:t xml:space="preserve">            "Role": "responder",</w:t>
        </w:r>
      </w:ins>
    </w:p>
    <w:p w14:paraId="4683AAC9" w14:textId="77777777" w:rsidR="005F15D9" w:rsidRDefault="005F15D9" w:rsidP="005F15D9">
      <w:pPr>
        <w:pStyle w:val="CodeExample0"/>
        <w:rPr>
          <w:ins w:id="1206" w:author="JoyceChen [陳曉慧]" w:date="2022-05-03T10:53:00Z"/>
        </w:rPr>
      </w:pPr>
      <w:ins w:id="1207" w:author="JoyceChen [陳曉慧]" w:date="2022-05-03T10:53:00Z">
        <w:r>
          <w:lastRenderedPageBreak/>
          <w:t xml:space="preserve">            "Version": "1.0",</w:t>
        </w:r>
      </w:ins>
    </w:p>
    <w:p w14:paraId="443BBFBB" w14:textId="5937E0F1" w:rsidR="005F15D9" w:rsidRDefault="005F15D9" w:rsidP="005F15D9">
      <w:pPr>
        <w:pStyle w:val="CodeExample0"/>
        <w:rPr>
          <w:ins w:id="1208" w:author="JoyceChen [陳曉慧]" w:date="2022-05-03T10:53:00Z"/>
        </w:rPr>
      </w:pPr>
      <w:ins w:id="1209" w:author="JoyceChen [陳曉慧]" w:date="2022-05-03T10:53:00Z">
        <w:r>
          <w:tab/>
        </w:r>
        <w:r>
          <w:tab/>
          <w:t>"</w:t>
        </w:r>
        <w:proofErr w:type="spellStart"/>
        <w:r>
          <w:t>CertPath</w:t>
        </w:r>
        <w:proofErr w:type="spellEnd"/>
        <w:r>
          <w:t>": "/</w:t>
        </w:r>
        <w:proofErr w:type="spellStart"/>
        <w:r>
          <w:t>usr</w:t>
        </w:r>
        <w:proofErr w:type="spellEnd"/>
        <w:r>
          <w:t>/bin",</w:t>
        </w:r>
      </w:ins>
    </w:p>
    <w:p w14:paraId="43373330" w14:textId="4FBD5B83" w:rsidR="005F15D9" w:rsidRDefault="005F15D9" w:rsidP="005F15D9">
      <w:pPr>
        <w:pStyle w:val="CodeExample0"/>
        <w:rPr>
          <w:ins w:id="1210" w:author="JoyceChen [陳曉慧]" w:date="2022-05-03T10:53:00Z"/>
        </w:rPr>
      </w:pPr>
      <w:ins w:id="1211" w:author="JoyceChen [陳曉慧]" w:date="2022-05-03T10:53:00Z">
        <w:r>
          <w:tab/>
        </w:r>
        <w:r>
          <w:tab/>
          <w:t>"Capability": [</w:t>
        </w:r>
      </w:ins>
    </w:p>
    <w:p w14:paraId="37B39281" w14:textId="77777777" w:rsidR="005F15D9" w:rsidRDefault="005F15D9" w:rsidP="005F15D9">
      <w:pPr>
        <w:pStyle w:val="CodeExample0"/>
        <w:rPr>
          <w:ins w:id="1212" w:author="JoyceChen [陳曉慧]" w:date="2022-05-03T10:53:00Z"/>
        </w:rPr>
      </w:pPr>
      <w:ins w:id="1213" w:author="JoyceChen [陳曉慧]" w:date="2022-05-03T10:53:00Z">
        <w:r>
          <w:t xml:space="preserve">                "CACHE",</w:t>
        </w:r>
      </w:ins>
    </w:p>
    <w:p w14:paraId="7F081F13" w14:textId="77777777" w:rsidR="005F15D9" w:rsidRDefault="005F15D9" w:rsidP="005F15D9">
      <w:pPr>
        <w:pStyle w:val="CodeExample0"/>
        <w:rPr>
          <w:ins w:id="1214" w:author="JoyceChen [陳曉慧]" w:date="2022-05-03T10:53:00Z"/>
        </w:rPr>
      </w:pPr>
      <w:ins w:id="1215" w:author="JoyceChen [陳曉慧]" w:date="2022-05-03T10:53:00Z">
        <w:r>
          <w:t xml:space="preserve">                "CERT",</w:t>
        </w:r>
      </w:ins>
    </w:p>
    <w:p w14:paraId="759D0F4A" w14:textId="77777777" w:rsidR="005F15D9" w:rsidRDefault="005F15D9" w:rsidP="005F15D9">
      <w:pPr>
        <w:pStyle w:val="CodeExample0"/>
        <w:rPr>
          <w:ins w:id="1216" w:author="JoyceChen [陳曉慧]" w:date="2022-05-03T10:53:00Z"/>
        </w:rPr>
      </w:pPr>
      <w:ins w:id="1217" w:author="JoyceChen [陳曉慧]" w:date="2022-05-03T10:53:00Z">
        <w:r>
          <w:t xml:space="preserve">                "CHAL",</w:t>
        </w:r>
      </w:ins>
    </w:p>
    <w:p w14:paraId="25607F99" w14:textId="77777777" w:rsidR="005F15D9" w:rsidRDefault="005F15D9" w:rsidP="005F15D9">
      <w:pPr>
        <w:pStyle w:val="CodeExample0"/>
        <w:rPr>
          <w:ins w:id="1218" w:author="JoyceChen [陳曉慧]" w:date="2022-05-03T10:53:00Z"/>
        </w:rPr>
      </w:pPr>
      <w:ins w:id="1219" w:author="JoyceChen [陳曉慧]" w:date="2022-05-03T10:53:00Z">
        <w:r>
          <w:t xml:space="preserve">                "MEAS_SIG",</w:t>
        </w:r>
      </w:ins>
    </w:p>
    <w:p w14:paraId="020BD1D9" w14:textId="77777777" w:rsidR="005F15D9" w:rsidRDefault="005F15D9" w:rsidP="005F15D9">
      <w:pPr>
        <w:pStyle w:val="CodeExample0"/>
        <w:rPr>
          <w:ins w:id="1220" w:author="JoyceChen [陳曉慧]" w:date="2022-05-03T10:53:00Z"/>
        </w:rPr>
      </w:pPr>
      <w:ins w:id="1221" w:author="JoyceChen [陳曉慧]" w:date="2022-05-03T10:53:00Z">
        <w:r>
          <w:t xml:space="preserve">                "MEAS_FRESH",</w:t>
        </w:r>
      </w:ins>
    </w:p>
    <w:p w14:paraId="1A7E2D54" w14:textId="77777777" w:rsidR="005F15D9" w:rsidRDefault="005F15D9" w:rsidP="005F15D9">
      <w:pPr>
        <w:pStyle w:val="CodeExample0"/>
        <w:rPr>
          <w:ins w:id="1222" w:author="JoyceChen [陳曉慧]" w:date="2022-05-03T10:53:00Z"/>
        </w:rPr>
      </w:pPr>
      <w:ins w:id="1223" w:author="JoyceChen [陳曉慧]" w:date="2022-05-03T10:53:00Z">
        <w:r>
          <w:t xml:space="preserve">                "ENCRYPT",</w:t>
        </w:r>
      </w:ins>
    </w:p>
    <w:p w14:paraId="759DAB88" w14:textId="77777777" w:rsidR="005F15D9" w:rsidRDefault="005F15D9" w:rsidP="005F15D9">
      <w:pPr>
        <w:pStyle w:val="CodeExample0"/>
        <w:rPr>
          <w:ins w:id="1224" w:author="JoyceChen [陳曉慧]" w:date="2022-05-03T10:53:00Z"/>
        </w:rPr>
      </w:pPr>
      <w:ins w:id="1225" w:author="JoyceChen [陳曉慧]" w:date="2022-05-03T10:53:00Z">
        <w:r>
          <w:t xml:space="preserve">                "MAC",</w:t>
        </w:r>
      </w:ins>
    </w:p>
    <w:p w14:paraId="3CCA8435" w14:textId="77777777" w:rsidR="005F15D9" w:rsidRDefault="005F15D9" w:rsidP="005F15D9">
      <w:pPr>
        <w:pStyle w:val="CodeExample0"/>
        <w:rPr>
          <w:ins w:id="1226" w:author="JoyceChen [陳曉慧]" w:date="2022-05-03T10:53:00Z"/>
        </w:rPr>
      </w:pPr>
      <w:ins w:id="1227" w:author="JoyceChen [陳曉慧]" w:date="2022-05-03T10:53:00Z">
        <w:r>
          <w:t xml:space="preserve">                "MUT_AUTH",</w:t>
        </w:r>
      </w:ins>
    </w:p>
    <w:p w14:paraId="403EAC36" w14:textId="77777777" w:rsidR="005F15D9" w:rsidRDefault="005F15D9" w:rsidP="005F15D9">
      <w:pPr>
        <w:pStyle w:val="CodeExample0"/>
        <w:rPr>
          <w:ins w:id="1228" w:author="JoyceChen [陳曉慧]" w:date="2022-05-03T10:53:00Z"/>
        </w:rPr>
      </w:pPr>
      <w:ins w:id="1229" w:author="JoyceChen [陳曉慧]" w:date="2022-05-03T10:53:00Z">
        <w:r>
          <w:t xml:space="preserve">                "KEY_EX",</w:t>
        </w:r>
      </w:ins>
    </w:p>
    <w:p w14:paraId="3F616DFB" w14:textId="77777777" w:rsidR="005F15D9" w:rsidRDefault="005F15D9" w:rsidP="005F15D9">
      <w:pPr>
        <w:pStyle w:val="CodeExample0"/>
        <w:rPr>
          <w:ins w:id="1230" w:author="JoyceChen [陳曉慧]" w:date="2022-05-03T10:53:00Z"/>
        </w:rPr>
      </w:pPr>
      <w:ins w:id="1231" w:author="JoyceChen [陳曉慧]" w:date="2022-05-03T10:53:00Z">
        <w:r>
          <w:t xml:space="preserve">                "PSK_WITH_CONTEXT",</w:t>
        </w:r>
      </w:ins>
    </w:p>
    <w:p w14:paraId="17C51246" w14:textId="77777777" w:rsidR="005F15D9" w:rsidRDefault="005F15D9" w:rsidP="005F15D9">
      <w:pPr>
        <w:pStyle w:val="CodeExample0"/>
        <w:rPr>
          <w:ins w:id="1232" w:author="JoyceChen [陳曉慧]" w:date="2022-05-03T10:53:00Z"/>
        </w:rPr>
      </w:pPr>
      <w:ins w:id="1233" w:author="JoyceChen [陳曉慧]" w:date="2022-05-03T10:53:00Z">
        <w:r>
          <w:t xml:space="preserve">                "ENCAP","HBEAT",</w:t>
        </w:r>
      </w:ins>
    </w:p>
    <w:p w14:paraId="7E5AC3F8" w14:textId="77777777" w:rsidR="005F15D9" w:rsidRDefault="005F15D9" w:rsidP="005F15D9">
      <w:pPr>
        <w:pStyle w:val="CodeExample0"/>
        <w:rPr>
          <w:ins w:id="1234" w:author="JoyceChen [陳曉慧]" w:date="2022-05-03T10:53:00Z"/>
        </w:rPr>
      </w:pPr>
      <w:ins w:id="1235" w:author="JoyceChen [陳曉慧]" w:date="2022-05-03T10:53:00Z">
        <w:r>
          <w:t xml:space="preserve">                "KEY_UPD",</w:t>
        </w:r>
      </w:ins>
    </w:p>
    <w:p w14:paraId="7B1CF84D" w14:textId="77777777" w:rsidR="005F15D9" w:rsidRDefault="005F15D9" w:rsidP="005F15D9">
      <w:pPr>
        <w:pStyle w:val="CodeExample0"/>
        <w:rPr>
          <w:ins w:id="1236" w:author="JoyceChen [陳曉慧]" w:date="2022-05-03T10:53:00Z"/>
        </w:rPr>
      </w:pPr>
      <w:ins w:id="1237" w:author="JoyceChen [陳曉慧]" w:date="2022-05-03T10:53:00Z">
        <w:r>
          <w:t xml:space="preserve">                "HANDSHAKE_IN_CLEAR"</w:t>
        </w:r>
      </w:ins>
    </w:p>
    <w:p w14:paraId="216EA1E1" w14:textId="77777777" w:rsidR="005F15D9" w:rsidRDefault="005F15D9" w:rsidP="005F15D9">
      <w:pPr>
        <w:pStyle w:val="CodeExample0"/>
        <w:rPr>
          <w:ins w:id="1238" w:author="JoyceChen [陳曉慧]" w:date="2022-05-03T10:53:00Z"/>
        </w:rPr>
      </w:pPr>
      <w:ins w:id="1239" w:author="JoyceChen [陳曉慧]" w:date="2022-05-03T10:53:00Z">
        <w:r>
          <w:t xml:space="preserve">            ],</w:t>
        </w:r>
      </w:ins>
    </w:p>
    <w:p w14:paraId="2C44EA9D" w14:textId="77777777" w:rsidR="005F15D9" w:rsidRDefault="005F15D9" w:rsidP="005F15D9">
      <w:pPr>
        <w:pStyle w:val="CodeExample0"/>
        <w:rPr>
          <w:ins w:id="1240" w:author="JoyceChen [陳曉慧]" w:date="2022-05-03T10:53:00Z"/>
        </w:rPr>
      </w:pPr>
      <w:ins w:id="1241" w:author="JoyceChen [陳曉慧]" w:date="2022-05-03T10:53:00Z">
        <w:r>
          <w:t xml:space="preserve">            "Hash": [</w:t>
        </w:r>
      </w:ins>
    </w:p>
    <w:p w14:paraId="6AE95383" w14:textId="77777777" w:rsidR="005F15D9" w:rsidRDefault="005F15D9" w:rsidP="005F15D9">
      <w:pPr>
        <w:pStyle w:val="CodeExample0"/>
        <w:rPr>
          <w:ins w:id="1242" w:author="JoyceChen [陳曉慧]" w:date="2022-05-03T10:53:00Z"/>
        </w:rPr>
      </w:pPr>
      <w:ins w:id="1243" w:author="JoyceChen [陳曉慧]" w:date="2022-05-03T10:53:00Z">
        <w:r>
          <w:t xml:space="preserve">                "SHA_256",</w:t>
        </w:r>
      </w:ins>
    </w:p>
    <w:p w14:paraId="1435B790" w14:textId="77777777" w:rsidR="005F15D9" w:rsidRDefault="005F15D9" w:rsidP="005F15D9">
      <w:pPr>
        <w:pStyle w:val="CodeExample0"/>
        <w:rPr>
          <w:ins w:id="1244" w:author="JoyceChen [陳曉慧]" w:date="2022-05-03T10:53:00Z"/>
        </w:rPr>
      </w:pPr>
      <w:ins w:id="1245" w:author="JoyceChen [陳曉慧]" w:date="2022-05-03T10:53:00Z">
        <w:r>
          <w:t xml:space="preserve">                "SHA_384",</w:t>
        </w:r>
      </w:ins>
    </w:p>
    <w:p w14:paraId="6BCFC33C" w14:textId="77777777" w:rsidR="005F15D9" w:rsidRDefault="005F15D9" w:rsidP="005F15D9">
      <w:pPr>
        <w:pStyle w:val="CodeExample0"/>
        <w:rPr>
          <w:ins w:id="1246" w:author="JoyceChen [陳曉慧]" w:date="2022-05-03T10:53:00Z"/>
        </w:rPr>
      </w:pPr>
      <w:ins w:id="1247" w:author="JoyceChen [陳曉慧]" w:date="2022-05-03T10:53:00Z">
        <w:r>
          <w:t xml:space="preserve">                "SHA_512",</w:t>
        </w:r>
      </w:ins>
    </w:p>
    <w:p w14:paraId="1C81D048" w14:textId="77777777" w:rsidR="005F15D9" w:rsidRDefault="005F15D9" w:rsidP="005F15D9">
      <w:pPr>
        <w:pStyle w:val="CodeExample0"/>
        <w:rPr>
          <w:ins w:id="1248" w:author="JoyceChen [陳曉慧]" w:date="2022-05-03T10:53:00Z"/>
        </w:rPr>
      </w:pPr>
      <w:ins w:id="1249" w:author="JoyceChen [陳曉慧]" w:date="2022-05-03T10:53:00Z">
        <w:r>
          <w:t xml:space="preserve">                "SHA3_256",</w:t>
        </w:r>
      </w:ins>
    </w:p>
    <w:p w14:paraId="3B201AD2" w14:textId="77777777" w:rsidR="005F15D9" w:rsidRDefault="005F15D9" w:rsidP="005F15D9">
      <w:pPr>
        <w:pStyle w:val="CodeExample0"/>
        <w:rPr>
          <w:ins w:id="1250" w:author="JoyceChen [陳曉慧]" w:date="2022-05-03T10:53:00Z"/>
        </w:rPr>
      </w:pPr>
      <w:ins w:id="1251" w:author="JoyceChen [陳曉慧]" w:date="2022-05-03T10:53:00Z">
        <w:r>
          <w:t xml:space="preserve">                "SHA3_384",</w:t>
        </w:r>
      </w:ins>
    </w:p>
    <w:p w14:paraId="59B1BAC3" w14:textId="77777777" w:rsidR="005F15D9" w:rsidRDefault="005F15D9" w:rsidP="005F15D9">
      <w:pPr>
        <w:pStyle w:val="CodeExample0"/>
        <w:rPr>
          <w:ins w:id="1252" w:author="JoyceChen [陳曉慧]" w:date="2022-05-03T10:53:00Z"/>
        </w:rPr>
      </w:pPr>
      <w:ins w:id="1253" w:author="JoyceChen [陳曉慧]" w:date="2022-05-03T10:53:00Z">
        <w:r>
          <w:t xml:space="preserve">                "SHA3_512",</w:t>
        </w:r>
      </w:ins>
    </w:p>
    <w:p w14:paraId="1256A7D4" w14:textId="77777777" w:rsidR="005F15D9" w:rsidRDefault="005F15D9" w:rsidP="005F15D9">
      <w:pPr>
        <w:pStyle w:val="CodeExample0"/>
        <w:rPr>
          <w:ins w:id="1254" w:author="JoyceChen [陳曉慧]" w:date="2022-05-03T10:53:00Z"/>
        </w:rPr>
      </w:pPr>
      <w:ins w:id="1255" w:author="JoyceChen [陳曉慧]" w:date="2022-05-03T10:53:00Z">
        <w:r>
          <w:t xml:space="preserve">                "SM3_256"</w:t>
        </w:r>
      </w:ins>
    </w:p>
    <w:p w14:paraId="21713374" w14:textId="77777777" w:rsidR="005F15D9" w:rsidRDefault="005F15D9" w:rsidP="005F15D9">
      <w:pPr>
        <w:pStyle w:val="CodeExample0"/>
        <w:rPr>
          <w:ins w:id="1256" w:author="JoyceChen [陳曉慧]" w:date="2022-05-03T10:53:00Z"/>
        </w:rPr>
      </w:pPr>
      <w:ins w:id="1257" w:author="JoyceChen [陳曉慧]" w:date="2022-05-03T10:53:00Z">
        <w:r>
          <w:t xml:space="preserve">            ],</w:t>
        </w:r>
      </w:ins>
    </w:p>
    <w:p w14:paraId="0ECFAEE7" w14:textId="77777777" w:rsidR="005F15D9" w:rsidRDefault="005F15D9" w:rsidP="005F15D9">
      <w:pPr>
        <w:pStyle w:val="CodeExample0"/>
        <w:rPr>
          <w:ins w:id="1258" w:author="JoyceChen [陳曉慧]" w:date="2022-05-03T10:53:00Z"/>
        </w:rPr>
      </w:pPr>
      <w:ins w:id="1259" w:author="JoyceChen [陳曉慧]" w:date="2022-05-03T10:53:00Z">
        <w:r>
          <w:t xml:space="preserve">            "</w:t>
        </w:r>
        <w:proofErr w:type="spellStart"/>
        <w:r>
          <w:t>MeasHash</w:t>
        </w:r>
        <w:proofErr w:type="spellEnd"/>
        <w:r>
          <w:t>": [</w:t>
        </w:r>
      </w:ins>
    </w:p>
    <w:p w14:paraId="50758B84" w14:textId="77777777" w:rsidR="005F15D9" w:rsidRDefault="005F15D9" w:rsidP="005F15D9">
      <w:pPr>
        <w:pStyle w:val="CodeExample0"/>
        <w:rPr>
          <w:ins w:id="1260" w:author="JoyceChen [陳曉慧]" w:date="2022-05-03T10:53:00Z"/>
        </w:rPr>
      </w:pPr>
      <w:ins w:id="1261" w:author="JoyceChen [陳曉慧]" w:date="2022-05-03T10:53:00Z">
        <w:r>
          <w:t xml:space="preserve">                "SHA_256",</w:t>
        </w:r>
      </w:ins>
    </w:p>
    <w:p w14:paraId="48761840" w14:textId="77777777" w:rsidR="005F15D9" w:rsidRDefault="005F15D9" w:rsidP="005F15D9">
      <w:pPr>
        <w:pStyle w:val="CodeExample0"/>
        <w:rPr>
          <w:ins w:id="1262" w:author="JoyceChen [陳曉慧]" w:date="2022-05-03T10:53:00Z"/>
        </w:rPr>
      </w:pPr>
      <w:ins w:id="1263" w:author="JoyceChen [陳曉慧]" w:date="2022-05-03T10:53:00Z">
        <w:r>
          <w:t xml:space="preserve">                "SHA_384",</w:t>
        </w:r>
      </w:ins>
    </w:p>
    <w:p w14:paraId="758D2C28" w14:textId="77777777" w:rsidR="005F15D9" w:rsidRDefault="005F15D9" w:rsidP="005F15D9">
      <w:pPr>
        <w:pStyle w:val="CodeExample0"/>
        <w:rPr>
          <w:ins w:id="1264" w:author="JoyceChen [陳曉慧]" w:date="2022-05-03T10:53:00Z"/>
        </w:rPr>
      </w:pPr>
      <w:ins w:id="1265" w:author="JoyceChen [陳曉慧]" w:date="2022-05-03T10:53:00Z">
        <w:r>
          <w:t xml:space="preserve">                "SHA_512",</w:t>
        </w:r>
      </w:ins>
    </w:p>
    <w:p w14:paraId="43E403BA" w14:textId="77777777" w:rsidR="005F15D9" w:rsidRDefault="005F15D9" w:rsidP="005F15D9">
      <w:pPr>
        <w:pStyle w:val="CodeExample0"/>
        <w:rPr>
          <w:ins w:id="1266" w:author="JoyceChen [陳曉慧]" w:date="2022-05-03T10:53:00Z"/>
        </w:rPr>
      </w:pPr>
      <w:ins w:id="1267" w:author="JoyceChen [陳曉慧]" w:date="2022-05-03T10:53:00Z">
        <w:r>
          <w:t xml:space="preserve">                "SHA3_256",</w:t>
        </w:r>
      </w:ins>
    </w:p>
    <w:p w14:paraId="1D6FC087" w14:textId="77777777" w:rsidR="005F15D9" w:rsidRDefault="005F15D9" w:rsidP="005F15D9">
      <w:pPr>
        <w:pStyle w:val="CodeExample0"/>
        <w:rPr>
          <w:ins w:id="1268" w:author="JoyceChen [陳曉慧]" w:date="2022-05-03T10:53:00Z"/>
        </w:rPr>
      </w:pPr>
      <w:ins w:id="1269" w:author="JoyceChen [陳曉慧]" w:date="2022-05-03T10:53:00Z">
        <w:r>
          <w:t xml:space="preserve">                "SHA3_384",</w:t>
        </w:r>
      </w:ins>
    </w:p>
    <w:p w14:paraId="6339B93B" w14:textId="77777777" w:rsidR="005F15D9" w:rsidRDefault="005F15D9" w:rsidP="005F15D9">
      <w:pPr>
        <w:pStyle w:val="CodeExample0"/>
        <w:rPr>
          <w:ins w:id="1270" w:author="JoyceChen [陳曉慧]" w:date="2022-05-03T10:53:00Z"/>
        </w:rPr>
      </w:pPr>
      <w:ins w:id="1271" w:author="JoyceChen [陳曉慧]" w:date="2022-05-03T10:53:00Z">
        <w:r>
          <w:t xml:space="preserve">                "SHA3_512",</w:t>
        </w:r>
      </w:ins>
    </w:p>
    <w:p w14:paraId="3884037F" w14:textId="77777777" w:rsidR="005F15D9" w:rsidRDefault="005F15D9" w:rsidP="005F15D9">
      <w:pPr>
        <w:pStyle w:val="CodeExample0"/>
        <w:rPr>
          <w:ins w:id="1272" w:author="JoyceChen [陳曉慧]" w:date="2022-05-03T10:53:00Z"/>
        </w:rPr>
      </w:pPr>
      <w:ins w:id="1273" w:author="JoyceChen [陳曉慧]" w:date="2022-05-03T10:53:00Z">
        <w:r>
          <w:t xml:space="preserve">                "SM3_256"</w:t>
        </w:r>
      </w:ins>
    </w:p>
    <w:p w14:paraId="3B86EAAA" w14:textId="77777777" w:rsidR="005F15D9" w:rsidRDefault="005F15D9" w:rsidP="005F15D9">
      <w:pPr>
        <w:pStyle w:val="CodeExample0"/>
        <w:rPr>
          <w:ins w:id="1274" w:author="JoyceChen [陳曉慧]" w:date="2022-05-03T10:53:00Z"/>
        </w:rPr>
      </w:pPr>
      <w:ins w:id="1275" w:author="JoyceChen [陳曉慧]" w:date="2022-05-03T10:53:00Z">
        <w:r>
          <w:t xml:space="preserve">            ],</w:t>
        </w:r>
      </w:ins>
    </w:p>
    <w:p w14:paraId="41E55932" w14:textId="77777777" w:rsidR="005F15D9" w:rsidRDefault="005F15D9" w:rsidP="005F15D9">
      <w:pPr>
        <w:pStyle w:val="CodeExample0"/>
        <w:rPr>
          <w:ins w:id="1276" w:author="JoyceChen [陳曉慧]" w:date="2022-05-03T10:53:00Z"/>
        </w:rPr>
      </w:pPr>
      <w:ins w:id="1277" w:author="JoyceChen [陳曉慧]" w:date="2022-05-03T10:53:00Z">
        <w:r>
          <w:t xml:space="preserve">            "</w:t>
        </w:r>
        <w:proofErr w:type="spellStart"/>
        <w:r>
          <w:t>Asym</w:t>
        </w:r>
        <w:proofErr w:type="spellEnd"/>
        <w:r>
          <w:t>": [</w:t>
        </w:r>
      </w:ins>
    </w:p>
    <w:p w14:paraId="169B9A0D" w14:textId="77777777" w:rsidR="005F15D9" w:rsidRDefault="005F15D9" w:rsidP="005F15D9">
      <w:pPr>
        <w:pStyle w:val="CodeExample0"/>
        <w:rPr>
          <w:ins w:id="1278" w:author="JoyceChen [陳曉慧]" w:date="2022-05-03T10:53:00Z"/>
        </w:rPr>
      </w:pPr>
      <w:ins w:id="1279" w:author="JoyceChen [陳曉慧]" w:date="2022-05-03T10:53:00Z">
        <w:r>
          <w:t xml:space="preserve">                "ECDSA_P384",</w:t>
        </w:r>
      </w:ins>
    </w:p>
    <w:p w14:paraId="6A7191C1" w14:textId="77777777" w:rsidR="005F15D9" w:rsidRDefault="005F15D9" w:rsidP="005F15D9">
      <w:pPr>
        <w:pStyle w:val="CodeExample0"/>
        <w:rPr>
          <w:ins w:id="1280" w:author="JoyceChen [陳曉慧]" w:date="2022-05-03T10:53:00Z"/>
        </w:rPr>
      </w:pPr>
      <w:ins w:id="1281" w:author="JoyceChen [陳曉慧]" w:date="2022-05-03T10:53:00Z">
        <w:r>
          <w:t xml:space="preserve">                "ECDSA_P256"</w:t>
        </w:r>
      </w:ins>
    </w:p>
    <w:p w14:paraId="21F17953" w14:textId="77777777" w:rsidR="005F15D9" w:rsidRDefault="005F15D9" w:rsidP="005F15D9">
      <w:pPr>
        <w:pStyle w:val="CodeExample0"/>
        <w:rPr>
          <w:ins w:id="1282" w:author="JoyceChen [陳曉慧]" w:date="2022-05-03T10:53:00Z"/>
        </w:rPr>
      </w:pPr>
      <w:ins w:id="1283" w:author="JoyceChen [陳曉慧]" w:date="2022-05-03T10:53:00Z">
        <w:r>
          <w:t xml:space="preserve">            ],</w:t>
        </w:r>
      </w:ins>
    </w:p>
    <w:p w14:paraId="47C82152" w14:textId="77777777" w:rsidR="005F15D9" w:rsidRDefault="005F15D9" w:rsidP="005F15D9">
      <w:pPr>
        <w:pStyle w:val="CodeExample0"/>
        <w:rPr>
          <w:ins w:id="1284" w:author="JoyceChen [陳曉慧]" w:date="2022-05-03T10:53:00Z"/>
        </w:rPr>
      </w:pPr>
      <w:ins w:id="1285" w:author="JoyceChen [陳曉慧]" w:date="2022-05-03T10:53:00Z">
        <w:r>
          <w:lastRenderedPageBreak/>
          <w:t xml:space="preserve">            "</w:t>
        </w:r>
        <w:proofErr w:type="spellStart"/>
        <w:r>
          <w:t>Dhe</w:t>
        </w:r>
        <w:proofErr w:type="spellEnd"/>
        <w:r>
          <w:t xml:space="preserve">": [ </w:t>
        </w:r>
      </w:ins>
    </w:p>
    <w:p w14:paraId="63B31B28" w14:textId="77777777" w:rsidR="005F15D9" w:rsidRDefault="005F15D9" w:rsidP="005F15D9">
      <w:pPr>
        <w:pStyle w:val="CodeExample0"/>
        <w:rPr>
          <w:ins w:id="1286" w:author="JoyceChen [陳曉慧]" w:date="2022-05-03T10:53:00Z"/>
        </w:rPr>
      </w:pPr>
      <w:ins w:id="1287" w:author="JoyceChen [陳曉慧]" w:date="2022-05-03T10:53:00Z">
        <w:r>
          <w:t xml:space="preserve">                "SECP_384_R1",</w:t>
        </w:r>
      </w:ins>
    </w:p>
    <w:p w14:paraId="6925BB99" w14:textId="77777777" w:rsidR="005F15D9" w:rsidRDefault="005F15D9" w:rsidP="005F15D9">
      <w:pPr>
        <w:pStyle w:val="CodeExample0"/>
        <w:rPr>
          <w:ins w:id="1288" w:author="JoyceChen [陳曉慧]" w:date="2022-05-03T10:53:00Z"/>
        </w:rPr>
      </w:pPr>
      <w:ins w:id="1289" w:author="JoyceChen [陳曉慧]" w:date="2022-05-03T10:53:00Z">
        <w:r>
          <w:t xml:space="preserve">                "SECP_256_R1",</w:t>
        </w:r>
      </w:ins>
    </w:p>
    <w:p w14:paraId="679AD643" w14:textId="77777777" w:rsidR="005F15D9" w:rsidRDefault="005F15D9" w:rsidP="005F15D9">
      <w:pPr>
        <w:pStyle w:val="CodeExample0"/>
        <w:rPr>
          <w:ins w:id="1290" w:author="JoyceChen [陳曉慧]" w:date="2022-05-03T10:53:00Z"/>
        </w:rPr>
      </w:pPr>
      <w:ins w:id="1291" w:author="JoyceChen [陳曉慧]" w:date="2022-05-03T10:53:00Z">
        <w:r>
          <w:t xml:space="preserve">                "FFDHE_3072","FFDHE_2048"</w:t>
        </w:r>
      </w:ins>
    </w:p>
    <w:p w14:paraId="3A1AC7F2" w14:textId="77777777" w:rsidR="005F15D9" w:rsidRDefault="005F15D9" w:rsidP="005F15D9">
      <w:pPr>
        <w:pStyle w:val="CodeExample0"/>
        <w:rPr>
          <w:ins w:id="1292" w:author="JoyceChen [陳曉慧]" w:date="2022-05-03T10:53:00Z"/>
        </w:rPr>
      </w:pPr>
      <w:ins w:id="1293" w:author="JoyceChen [陳曉慧]" w:date="2022-05-03T10:53:00Z">
        <w:r>
          <w:t xml:space="preserve">            ],</w:t>
        </w:r>
      </w:ins>
    </w:p>
    <w:p w14:paraId="30754F34" w14:textId="77777777" w:rsidR="005F15D9" w:rsidRDefault="005F15D9" w:rsidP="005F15D9">
      <w:pPr>
        <w:pStyle w:val="CodeExample0"/>
        <w:rPr>
          <w:ins w:id="1294" w:author="JoyceChen [陳曉慧]" w:date="2022-05-03T10:53:00Z"/>
        </w:rPr>
      </w:pPr>
      <w:ins w:id="1295" w:author="JoyceChen [陳曉慧]" w:date="2022-05-03T10:53:00Z">
        <w:r>
          <w:t xml:space="preserve">            "</w:t>
        </w:r>
        <w:proofErr w:type="spellStart"/>
        <w:r>
          <w:t>Aead</w:t>
        </w:r>
        <w:proofErr w:type="spellEnd"/>
        <w:r>
          <w:t>": [</w:t>
        </w:r>
      </w:ins>
    </w:p>
    <w:p w14:paraId="1F6C51E3" w14:textId="77777777" w:rsidR="005F15D9" w:rsidRDefault="005F15D9" w:rsidP="005F15D9">
      <w:pPr>
        <w:pStyle w:val="CodeExample0"/>
        <w:rPr>
          <w:ins w:id="1296" w:author="JoyceChen [陳曉慧]" w:date="2022-05-03T10:53:00Z"/>
        </w:rPr>
      </w:pPr>
      <w:ins w:id="1297" w:author="JoyceChen [陳曉慧]" w:date="2022-05-03T10:53:00Z">
        <w:r>
          <w:t xml:space="preserve">                "AES_256_GCM",</w:t>
        </w:r>
      </w:ins>
    </w:p>
    <w:p w14:paraId="198E3CB2" w14:textId="77777777" w:rsidR="005F15D9" w:rsidRDefault="005F15D9" w:rsidP="005F15D9">
      <w:pPr>
        <w:pStyle w:val="CodeExample0"/>
        <w:rPr>
          <w:ins w:id="1298" w:author="JoyceChen [陳曉慧]" w:date="2022-05-03T10:53:00Z"/>
        </w:rPr>
      </w:pPr>
      <w:ins w:id="1299" w:author="JoyceChen [陳曉慧]" w:date="2022-05-03T10:53:00Z">
        <w:r>
          <w:t xml:space="preserve">                "CHACHA20_POLY1305"</w:t>
        </w:r>
      </w:ins>
    </w:p>
    <w:p w14:paraId="00BB3A3B" w14:textId="77777777" w:rsidR="005F15D9" w:rsidRDefault="005F15D9" w:rsidP="005F15D9">
      <w:pPr>
        <w:pStyle w:val="CodeExample0"/>
        <w:rPr>
          <w:ins w:id="1300" w:author="JoyceChen [陳曉慧]" w:date="2022-05-03T10:53:00Z"/>
        </w:rPr>
      </w:pPr>
      <w:ins w:id="1301" w:author="JoyceChen [陳曉慧]" w:date="2022-05-03T10:53:00Z">
        <w:r>
          <w:t xml:space="preserve">            ],</w:t>
        </w:r>
      </w:ins>
    </w:p>
    <w:p w14:paraId="29B59A70" w14:textId="77777777" w:rsidR="005F15D9" w:rsidRDefault="005F15D9" w:rsidP="005F15D9">
      <w:pPr>
        <w:pStyle w:val="CodeExample0"/>
        <w:rPr>
          <w:ins w:id="1302" w:author="JoyceChen [陳曉慧]" w:date="2022-05-03T10:53:00Z"/>
        </w:rPr>
      </w:pPr>
      <w:ins w:id="1303" w:author="JoyceChen [陳曉慧]" w:date="2022-05-03T10:53:00Z">
        <w:r>
          <w:t xml:space="preserve">            "</w:t>
        </w:r>
        <w:proofErr w:type="spellStart"/>
        <w:r>
          <w:t>BasicMutAuth</w:t>
        </w:r>
        <w:proofErr w:type="spellEnd"/>
        <w:r>
          <w:t>": "BASIC",</w:t>
        </w:r>
      </w:ins>
    </w:p>
    <w:p w14:paraId="36F28C96" w14:textId="77777777" w:rsidR="005F15D9" w:rsidRDefault="005F15D9" w:rsidP="005F15D9">
      <w:pPr>
        <w:pStyle w:val="CodeExample0"/>
        <w:rPr>
          <w:ins w:id="1304" w:author="JoyceChen [陳曉慧]" w:date="2022-05-03T10:53:00Z"/>
        </w:rPr>
      </w:pPr>
      <w:ins w:id="1305" w:author="JoyceChen [陳曉慧]" w:date="2022-05-03T10:53:00Z">
        <w:r>
          <w:t xml:space="preserve">            "</w:t>
        </w:r>
        <w:proofErr w:type="spellStart"/>
        <w:r>
          <w:t>MutAuth</w:t>
        </w:r>
        <w:proofErr w:type="spellEnd"/>
        <w:r>
          <w:t>": "W_ENCAP",</w:t>
        </w:r>
      </w:ins>
    </w:p>
    <w:p w14:paraId="120829EE" w14:textId="77777777" w:rsidR="005F15D9" w:rsidRDefault="005F15D9" w:rsidP="005F15D9">
      <w:pPr>
        <w:pStyle w:val="CodeExample0"/>
        <w:rPr>
          <w:ins w:id="1306" w:author="JoyceChen [陳曉慧]" w:date="2022-05-03T10:53:00Z"/>
        </w:rPr>
      </w:pPr>
      <w:ins w:id="1307" w:author="JoyceChen [陳曉慧]" w:date="2022-05-03T10:53:00Z">
        <w:r>
          <w:t xml:space="preserve">            "Index": 4,</w:t>
        </w:r>
      </w:ins>
    </w:p>
    <w:p w14:paraId="5E3D3992" w14:textId="77777777" w:rsidR="005F15D9" w:rsidRDefault="005F15D9" w:rsidP="005F15D9">
      <w:pPr>
        <w:pStyle w:val="CodeExample0"/>
        <w:rPr>
          <w:ins w:id="1308" w:author="JoyceChen [陳曉慧]" w:date="2022-05-03T10:53:00Z"/>
        </w:rPr>
      </w:pPr>
      <w:ins w:id="1309" w:author="JoyceChen [陳曉慧]" w:date="2022-05-03T10:53:00Z">
        <w:r>
          <w:t xml:space="preserve">            "Type": "</w:t>
        </w:r>
        <w:proofErr w:type="spellStart"/>
        <w:r>
          <w:t>SPDMConfiguration</w:t>
        </w:r>
        <w:proofErr w:type="spellEnd"/>
        <w:r>
          <w:t>",</w:t>
        </w:r>
      </w:ins>
    </w:p>
    <w:p w14:paraId="6DD67306" w14:textId="77777777" w:rsidR="005F15D9" w:rsidRDefault="005F15D9" w:rsidP="005F15D9">
      <w:pPr>
        <w:pStyle w:val="CodeExample0"/>
        <w:rPr>
          <w:ins w:id="1310" w:author="JoyceChen [陳曉慧]" w:date="2022-05-03T10:53:00Z"/>
        </w:rPr>
      </w:pPr>
      <w:ins w:id="1311" w:author="JoyceChen [陳曉慧]" w:date="2022-05-03T10:53:00Z">
        <w:r>
          <w:t xml:space="preserve">            "Name": "SPDM responder"</w:t>
        </w:r>
      </w:ins>
    </w:p>
    <w:p w14:paraId="7CD661ED" w14:textId="570796FA" w:rsidR="00B064C4" w:rsidRDefault="005F15D9" w:rsidP="005F15D9">
      <w:pPr>
        <w:pStyle w:val="CodeExample0"/>
        <w:rPr>
          <w:ins w:id="1312" w:author="JoyceChen [陳曉慧]" w:date="2022-03-21T09:14:00Z"/>
          <w:rFonts w:ascii="Consolas" w:hAnsi="Consolas"/>
          <w:color w:val="24292F"/>
          <w:sz w:val="20"/>
          <w:szCs w:val="20"/>
        </w:rPr>
      </w:pPr>
      <w:ins w:id="1313" w:author="JoyceChen [陳曉慧]" w:date="2022-05-03T10:53:00Z">
        <w:r>
          <w:t xml:space="preserve">        }</w:t>
        </w:r>
      </w:ins>
    </w:p>
    <w:p w14:paraId="32877D7A" w14:textId="1711D58A" w:rsidR="00721257" w:rsidRPr="00721257" w:rsidDel="00B064C4" w:rsidRDefault="00721257" w:rsidP="00721257">
      <w:pPr>
        <w:pStyle w:val="HTML"/>
        <w:spacing w:after="240"/>
        <w:rPr>
          <w:del w:id="1314" w:author="JoyceChen [陳曉慧]" w:date="2022-05-03T10:44:00Z"/>
          <w:rFonts w:ascii="Consolas" w:hAnsi="Consolas"/>
          <w:color w:val="24292F"/>
          <w:sz w:val="20"/>
          <w:szCs w:val="20"/>
        </w:rPr>
      </w:pPr>
      <w:del w:id="1315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{</w:delText>
        </w:r>
      </w:del>
    </w:p>
    <w:p w14:paraId="60714EAC" w14:textId="749682B6" w:rsidR="00665216" w:rsidRPr="00721257" w:rsidDel="00B064C4" w:rsidRDefault="00721257" w:rsidP="00721257">
      <w:pPr>
        <w:pStyle w:val="HTML"/>
        <w:spacing w:after="240"/>
        <w:rPr>
          <w:del w:id="1316" w:author="JoyceChen [陳曉慧]" w:date="2022-05-03T10:44:00Z"/>
          <w:rFonts w:ascii="Consolas" w:hAnsi="Consolas"/>
          <w:color w:val="24292F"/>
          <w:sz w:val="20"/>
          <w:szCs w:val="20"/>
        </w:rPr>
      </w:pPr>
      <w:del w:id="1317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</w:delText>
        </w:r>
      </w:del>
      <w:del w:id="1318" w:author="JoyceChen [陳曉慧]" w:date="2022-03-21T09:15:00Z">
        <w:r w:rsidRPr="00721257" w:rsidDel="00665216">
          <w:rPr>
            <w:rFonts w:ascii="Consolas" w:hAnsi="Consolas"/>
            <w:color w:val="24292F"/>
            <w:sz w:val="20"/>
            <w:szCs w:val="20"/>
          </w:rPr>
          <w:delText xml:space="preserve">"requester": </w:delText>
        </w:r>
      </w:del>
      <w:del w:id="1319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{</w:delText>
        </w:r>
      </w:del>
    </w:p>
    <w:p w14:paraId="0A54FE5D" w14:textId="160BA095" w:rsidR="00721257" w:rsidRPr="00721257" w:rsidDel="00B064C4" w:rsidRDefault="00721257" w:rsidP="00721257">
      <w:pPr>
        <w:pStyle w:val="HTML"/>
        <w:spacing w:after="240"/>
        <w:rPr>
          <w:del w:id="1320" w:author="JoyceChen [陳曉慧]" w:date="2022-05-03T10:44:00Z"/>
          <w:rFonts w:ascii="Consolas" w:hAnsi="Consolas"/>
          <w:color w:val="24292F"/>
          <w:sz w:val="20"/>
          <w:szCs w:val="20"/>
        </w:rPr>
      </w:pPr>
      <w:del w:id="1321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    "version": "1.2",</w:delText>
        </w:r>
      </w:del>
    </w:p>
    <w:p w14:paraId="79AEF47F" w14:textId="6D1CE301" w:rsidR="00721257" w:rsidRPr="00721257" w:rsidDel="00B064C4" w:rsidRDefault="00721257" w:rsidP="00721257">
      <w:pPr>
        <w:pStyle w:val="HTML"/>
        <w:spacing w:after="240"/>
        <w:rPr>
          <w:del w:id="1322" w:author="JoyceChen [陳曉慧]" w:date="2022-05-03T10:44:00Z"/>
          <w:rFonts w:ascii="Consolas" w:hAnsi="Consolas"/>
          <w:color w:val="24292F"/>
          <w:sz w:val="20"/>
          <w:szCs w:val="20"/>
        </w:rPr>
      </w:pPr>
      <w:del w:id="1323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    "capability": "CERT,CHAL,ENCRYPT,MAC,MUT_AUTH,KEY_EX,PSK,ENCAP,HBEAT,KEY_UPD,HANDSHAKE_IN_CLEAR",</w:delText>
        </w:r>
      </w:del>
    </w:p>
    <w:p w14:paraId="47E6AD9D" w14:textId="3EB2F6C5" w:rsidR="00721257" w:rsidRPr="00721257" w:rsidDel="00B064C4" w:rsidRDefault="00721257" w:rsidP="00721257">
      <w:pPr>
        <w:pStyle w:val="HTML"/>
        <w:spacing w:after="240"/>
        <w:rPr>
          <w:del w:id="1324" w:author="JoyceChen [陳曉慧]" w:date="2022-05-03T10:44:00Z"/>
          <w:rFonts w:ascii="Consolas" w:hAnsi="Consolas"/>
          <w:color w:val="24292F"/>
          <w:sz w:val="20"/>
          <w:szCs w:val="20"/>
        </w:rPr>
      </w:pPr>
      <w:del w:id="1325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    "hash":"SHA_256|SHA_384|SHA_512|SHA3_256|SHA3_384|SHA3_512|SM3_256",</w:delText>
        </w:r>
      </w:del>
    </w:p>
    <w:p w14:paraId="779F3513" w14:textId="28B62534" w:rsidR="00875889" w:rsidDel="00B064C4" w:rsidRDefault="00721257">
      <w:pPr>
        <w:pStyle w:val="HTML"/>
        <w:tabs>
          <w:tab w:val="clear" w:pos="916"/>
          <w:tab w:val="left" w:pos="715"/>
        </w:tabs>
        <w:spacing w:after="240"/>
        <w:ind w:firstLineChars="300" w:firstLine="600"/>
        <w:rPr>
          <w:del w:id="1326" w:author="JoyceChen [陳曉慧]" w:date="2022-05-03T10:44:00Z"/>
          <w:rFonts w:ascii="Consolas" w:hAnsi="Consolas"/>
          <w:color w:val="24292F"/>
          <w:sz w:val="20"/>
          <w:szCs w:val="20"/>
        </w:rPr>
      </w:pPr>
      <w:del w:id="1327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"asym":"ECDSA_P384,ECDSA_P256",</w:delText>
        </w:r>
      </w:del>
    </w:p>
    <w:p w14:paraId="31C42053" w14:textId="0B495025" w:rsidR="00875889" w:rsidDel="00B064C4" w:rsidRDefault="00721257">
      <w:pPr>
        <w:pStyle w:val="HTML"/>
        <w:spacing w:after="240"/>
        <w:ind w:firstLineChars="300" w:firstLine="600"/>
        <w:rPr>
          <w:del w:id="1328" w:author="JoyceChen [陳曉慧]" w:date="2022-05-03T10:44:00Z"/>
          <w:rFonts w:ascii="Consolas" w:hAnsi="Consolas"/>
          <w:color w:val="24292F"/>
          <w:sz w:val="20"/>
          <w:szCs w:val="20"/>
        </w:rPr>
      </w:pPr>
      <w:del w:id="1329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"dhe":"SECP_384_R1,SECP_256_R1,FFDHE_3072,FFDHE_2048",</w:delText>
        </w:r>
        <w:r w:rsidRPr="00721257" w:rsidDel="00B064C4">
          <w:rPr>
            <w:rFonts w:ascii="Consolas" w:hAnsi="Consolas"/>
            <w:color w:val="24292F"/>
            <w:sz w:val="20"/>
            <w:szCs w:val="20"/>
          </w:rPr>
          <w:tab/>
        </w:r>
      </w:del>
    </w:p>
    <w:p w14:paraId="4C18E4E5" w14:textId="55BDBB59" w:rsidR="00875889" w:rsidDel="00B064C4" w:rsidRDefault="00721257">
      <w:pPr>
        <w:pStyle w:val="HTML"/>
        <w:spacing w:after="240"/>
        <w:ind w:firstLineChars="300" w:firstLine="600"/>
        <w:rPr>
          <w:del w:id="1330" w:author="JoyceChen [陳曉慧]" w:date="2022-05-03T10:44:00Z"/>
          <w:rFonts w:ascii="Consolas" w:hAnsi="Consolas"/>
          <w:color w:val="24292F"/>
          <w:sz w:val="20"/>
          <w:szCs w:val="20"/>
        </w:rPr>
      </w:pPr>
      <w:del w:id="1331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"aead":"AES_256_GCM,CHACHA20_POLY1305",</w:delText>
        </w:r>
      </w:del>
    </w:p>
    <w:p w14:paraId="72120FBD" w14:textId="42B1D627" w:rsidR="00875889" w:rsidDel="00B064C4" w:rsidRDefault="00721257">
      <w:pPr>
        <w:pStyle w:val="HTML"/>
        <w:spacing w:after="240"/>
        <w:ind w:firstLineChars="300" w:firstLine="600"/>
        <w:rPr>
          <w:del w:id="1332" w:author="JoyceChen [陳曉慧]" w:date="2022-05-03T10:44:00Z"/>
          <w:rFonts w:ascii="Consolas" w:hAnsi="Consolas"/>
          <w:color w:val="24292F"/>
          <w:sz w:val="20"/>
          <w:szCs w:val="20"/>
        </w:rPr>
      </w:pPr>
      <w:del w:id="1333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"basic_mut_auth":"BASIC",</w:delText>
        </w:r>
      </w:del>
    </w:p>
    <w:p w14:paraId="39F2AABD" w14:textId="0B97BABF" w:rsidR="00875889" w:rsidDel="00B064C4" w:rsidRDefault="00721257">
      <w:pPr>
        <w:pStyle w:val="HTML"/>
        <w:spacing w:after="240"/>
        <w:ind w:firstLineChars="300" w:firstLine="600"/>
        <w:rPr>
          <w:del w:id="1334" w:author="JoyceChen [陳曉慧]" w:date="2022-05-03T10:44:00Z"/>
          <w:rFonts w:ascii="Consolas" w:hAnsi="Consolas"/>
          <w:color w:val="24292F"/>
          <w:sz w:val="20"/>
          <w:szCs w:val="20"/>
        </w:rPr>
      </w:pPr>
      <w:del w:id="1335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"mut_auth":"W_ENCAP"</w:delText>
        </w:r>
      </w:del>
    </w:p>
    <w:p w14:paraId="2D8CEFD9" w14:textId="7DDB9A75" w:rsidR="00721257" w:rsidRPr="00721257" w:rsidDel="00B064C4" w:rsidRDefault="00721257" w:rsidP="00721257">
      <w:pPr>
        <w:pStyle w:val="HTML"/>
        <w:spacing w:after="240"/>
        <w:rPr>
          <w:del w:id="1336" w:author="JoyceChen [陳曉慧]" w:date="2022-05-03T10:44:00Z"/>
          <w:rFonts w:ascii="Consolas" w:hAnsi="Consolas"/>
          <w:color w:val="24292F"/>
          <w:sz w:val="20"/>
          <w:szCs w:val="20"/>
        </w:rPr>
      </w:pPr>
      <w:del w:id="1337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},</w:delText>
        </w:r>
      </w:del>
    </w:p>
    <w:p w14:paraId="774D1070" w14:textId="217C71F6" w:rsidR="00665216" w:rsidRPr="00721257" w:rsidDel="00B064C4" w:rsidRDefault="00721257" w:rsidP="00721257">
      <w:pPr>
        <w:pStyle w:val="HTML"/>
        <w:spacing w:after="240"/>
        <w:rPr>
          <w:del w:id="1338" w:author="JoyceChen [陳曉慧]" w:date="2022-05-03T10:44:00Z"/>
          <w:rFonts w:ascii="Consolas" w:hAnsi="Consolas"/>
          <w:color w:val="24292F"/>
          <w:sz w:val="20"/>
          <w:szCs w:val="20"/>
        </w:rPr>
      </w:pPr>
      <w:del w:id="1339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</w:delText>
        </w:r>
      </w:del>
      <w:del w:id="1340" w:author="JoyceChen [陳曉慧]" w:date="2022-03-21T09:15:00Z">
        <w:r w:rsidRPr="00721257" w:rsidDel="00665216">
          <w:rPr>
            <w:rFonts w:ascii="Consolas" w:hAnsi="Consolas"/>
            <w:color w:val="24292F"/>
            <w:sz w:val="20"/>
            <w:szCs w:val="20"/>
          </w:rPr>
          <w:delText xml:space="preserve">"responder": </w:delText>
        </w:r>
      </w:del>
      <w:del w:id="1341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{</w:delText>
        </w:r>
      </w:del>
    </w:p>
    <w:p w14:paraId="5803C168" w14:textId="56087B95" w:rsidR="00721257" w:rsidRPr="00721257" w:rsidDel="00B064C4" w:rsidRDefault="00721257" w:rsidP="00721257">
      <w:pPr>
        <w:pStyle w:val="HTML"/>
        <w:spacing w:after="240"/>
        <w:rPr>
          <w:del w:id="1342" w:author="JoyceChen [陳曉慧]" w:date="2022-05-03T10:44:00Z"/>
          <w:rFonts w:ascii="Consolas" w:hAnsi="Consolas"/>
          <w:color w:val="24292F"/>
          <w:sz w:val="20"/>
          <w:szCs w:val="20"/>
        </w:rPr>
      </w:pPr>
      <w:del w:id="1343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    "version": "1.2",</w:delText>
        </w:r>
      </w:del>
    </w:p>
    <w:p w14:paraId="231F87C1" w14:textId="434A3156" w:rsidR="00875889" w:rsidDel="00B064C4" w:rsidRDefault="00721257">
      <w:pPr>
        <w:pStyle w:val="HTML"/>
        <w:spacing w:after="240"/>
        <w:ind w:firstLineChars="300" w:firstLine="600"/>
        <w:rPr>
          <w:del w:id="1344" w:author="JoyceChen [陳曉慧]" w:date="2022-05-03T10:44:00Z"/>
          <w:rFonts w:ascii="Consolas" w:hAnsi="Consolas"/>
          <w:color w:val="24292F"/>
          <w:sz w:val="20"/>
          <w:szCs w:val="20"/>
        </w:rPr>
      </w:pPr>
      <w:del w:id="1345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"capability":"CACHE,CERT,CHAL,MEAS_SIG,MEAS_FRESH,ENCRYPT,MAC,MUT_AUTH,KEY_EX,PSK_WITH_CONTEXT,ENCAP,HBEAT,KEY_UPD,HANDSHAKE_IN_CLEAR",</w:delText>
        </w:r>
      </w:del>
    </w:p>
    <w:p w14:paraId="0BA7A9D8" w14:textId="6F891D70" w:rsidR="00721257" w:rsidRPr="00721257" w:rsidDel="00B064C4" w:rsidRDefault="00721257" w:rsidP="00721257">
      <w:pPr>
        <w:pStyle w:val="HTML"/>
        <w:spacing w:after="240"/>
        <w:rPr>
          <w:del w:id="1346" w:author="JoyceChen [陳曉慧]" w:date="2022-05-03T10:44:00Z"/>
          <w:rFonts w:ascii="Consolas" w:hAnsi="Consolas"/>
          <w:color w:val="24292F"/>
          <w:sz w:val="20"/>
          <w:szCs w:val="20"/>
        </w:rPr>
      </w:pPr>
      <w:del w:id="1347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    "hash":"SHA_256|SHA_384|SHA_512|SHA3_256|SHA3_384|SHA3_512|SM3_256",</w:delText>
        </w:r>
      </w:del>
    </w:p>
    <w:p w14:paraId="3A2B75D2" w14:textId="4D744F99" w:rsidR="00875889" w:rsidDel="00B064C4" w:rsidRDefault="00721257">
      <w:pPr>
        <w:pStyle w:val="HTML"/>
        <w:spacing w:after="240"/>
        <w:ind w:firstLineChars="300" w:firstLine="600"/>
        <w:rPr>
          <w:del w:id="1348" w:author="JoyceChen [陳曉慧]" w:date="2022-05-03T10:44:00Z"/>
          <w:rFonts w:ascii="Consolas" w:hAnsi="Consolas"/>
          <w:color w:val="24292F"/>
          <w:sz w:val="20"/>
          <w:szCs w:val="20"/>
        </w:rPr>
      </w:pPr>
      <w:del w:id="1349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"asym":"ECDSA_P384,ECDSA_P256",</w:delText>
        </w:r>
      </w:del>
    </w:p>
    <w:p w14:paraId="3053D587" w14:textId="2C104973" w:rsidR="00875889" w:rsidDel="00B064C4" w:rsidRDefault="00721257">
      <w:pPr>
        <w:pStyle w:val="HTML"/>
        <w:spacing w:after="240"/>
        <w:ind w:firstLineChars="300" w:firstLine="600"/>
        <w:rPr>
          <w:del w:id="1350" w:author="JoyceChen [陳曉慧]" w:date="2022-05-03T10:44:00Z"/>
          <w:rFonts w:ascii="Consolas" w:hAnsi="Consolas"/>
          <w:color w:val="24292F"/>
          <w:sz w:val="20"/>
          <w:szCs w:val="20"/>
        </w:rPr>
      </w:pPr>
      <w:del w:id="1351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"dhe":"SECP_384_R1,SECP_256_R1,FFDHE_3072,FFDHE_2048",</w:delText>
        </w:r>
        <w:r w:rsidRPr="00721257" w:rsidDel="00B064C4">
          <w:rPr>
            <w:rFonts w:ascii="Consolas" w:hAnsi="Consolas"/>
            <w:color w:val="24292F"/>
            <w:sz w:val="20"/>
            <w:szCs w:val="20"/>
          </w:rPr>
          <w:tab/>
        </w:r>
      </w:del>
    </w:p>
    <w:p w14:paraId="1B336686" w14:textId="02402CAD" w:rsidR="00721257" w:rsidRPr="00721257" w:rsidDel="00B064C4" w:rsidRDefault="00721257" w:rsidP="00721257">
      <w:pPr>
        <w:pStyle w:val="HTML"/>
        <w:spacing w:after="240"/>
        <w:rPr>
          <w:del w:id="1352" w:author="JoyceChen [陳曉慧]" w:date="2022-05-03T10:44:00Z"/>
          <w:rFonts w:ascii="Consolas" w:hAnsi="Consolas"/>
          <w:color w:val="24292F"/>
          <w:sz w:val="20"/>
          <w:szCs w:val="20"/>
        </w:rPr>
      </w:pPr>
      <w:del w:id="1353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    "aead":"AES_256_GCM,CHACHA20_POLY1305",</w:delText>
        </w:r>
      </w:del>
    </w:p>
    <w:p w14:paraId="1DF0EB4A" w14:textId="2EAE5795" w:rsidR="00875889" w:rsidDel="00B064C4" w:rsidRDefault="00721257">
      <w:pPr>
        <w:pStyle w:val="HTML"/>
        <w:spacing w:after="240"/>
        <w:ind w:firstLineChars="300" w:firstLine="600"/>
        <w:rPr>
          <w:del w:id="1354" w:author="JoyceChen [陳曉慧]" w:date="2022-05-03T10:44:00Z"/>
          <w:rFonts w:ascii="Consolas" w:hAnsi="Consolas"/>
          <w:color w:val="24292F"/>
          <w:sz w:val="20"/>
          <w:szCs w:val="20"/>
        </w:rPr>
      </w:pPr>
      <w:del w:id="1355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"basic_mut_auth":"BASIC",</w:delText>
        </w:r>
      </w:del>
    </w:p>
    <w:p w14:paraId="3E7F29BC" w14:textId="766B5C43" w:rsidR="00875889" w:rsidDel="00B064C4" w:rsidRDefault="00721257">
      <w:pPr>
        <w:pStyle w:val="HTML"/>
        <w:spacing w:after="240"/>
        <w:ind w:firstLineChars="300" w:firstLine="600"/>
        <w:rPr>
          <w:del w:id="1356" w:author="JoyceChen [陳曉慧]" w:date="2022-05-03T10:44:00Z"/>
          <w:rFonts w:ascii="Consolas" w:hAnsi="Consolas"/>
          <w:color w:val="24292F"/>
          <w:sz w:val="20"/>
          <w:szCs w:val="20"/>
        </w:rPr>
      </w:pPr>
      <w:del w:id="1357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"mut_auth":"W_ENCAP"</w:delText>
        </w:r>
      </w:del>
    </w:p>
    <w:p w14:paraId="2F70DF73" w14:textId="3DCF1448" w:rsidR="00721257" w:rsidRPr="00721257" w:rsidDel="00B064C4" w:rsidRDefault="00721257" w:rsidP="00721257">
      <w:pPr>
        <w:pStyle w:val="HTML"/>
        <w:spacing w:after="240"/>
        <w:rPr>
          <w:del w:id="1358" w:author="JoyceChen [陳曉慧]" w:date="2022-05-03T10:44:00Z"/>
          <w:rFonts w:ascii="Consolas" w:hAnsi="Consolas"/>
          <w:color w:val="24292F"/>
          <w:sz w:val="20"/>
          <w:szCs w:val="20"/>
        </w:rPr>
      </w:pPr>
      <w:del w:id="1359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 xml:space="preserve">  }</w:delText>
        </w:r>
      </w:del>
    </w:p>
    <w:p w14:paraId="18390390" w14:textId="4767B510" w:rsidR="00875889" w:rsidDel="00B064C4" w:rsidRDefault="00721257">
      <w:pPr>
        <w:pStyle w:val="HTML"/>
        <w:spacing w:after="240"/>
        <w:rPr>
          <w:del w:id="1360" w:author="JoyceChen [陳曉慧]" w:date="2022-05-03T10:44:00Z"/>
          <w:rFonts w:ascii="Consolas" w:hAnsi="Consolas"/>
          <w:color w:val="24292F"/>
          <w:sz w:val="20"/>
          <w:szCs w:val="20"/>
        </w:rPr>
      </w:pPr>
      <w:del w:id="1361" w:author="JoyceChen [陳曉慧]" w:date="2022-05-03T10:44:00Z">
        <w:r w:rsidRPr="00721257" w:rsidDel="00B064C4">
          <w:rPr>
            <w:rFonts w:ascii="Consolas" w:hAnsi="Consolas"/>
            <w:color w:val="24292F"/>
            <w:sz w:val="20"/>
            <w:szCs w:val="20"/>
          </w:rPr>
          <w:delText>}</w:delText>
        </w:r>
      </w:del>
    </w:p>
    <w:p w14:paraId="7084A93E" w14:textId="7C816730" w:rsidR="00665216" w:rsidRDefault="00665216" w:rsidP="00E71F7D">
      <w:pPr>
        <w:pStyle w:val="HTML"/>
        <w:numPr>
          <w:ilvl w:val="0"/>
          <w:numId w:val="13"/>
        </w:numPr>
        <w:spacing w:after="240"/>
        <w:rPr>
          <w:ins w:id="1362" w:author="JoyceChen [陳曉慧]" w:date="2022-03-21T09:17:00Z"/>
          <w:rFonts w:ascii="Consolas" w:hAnsi="Consolas"/>
          <w:color w:val="24292F"/>
          <w:sz w:val="20"/>
          <w:szCs w:val="20"/>
        </w:rPr>
      </w:pPr>
      <w:ins w:id="1363" w:author="JoyceChen [陳曉慧]" w:date="2022-03-21T09:16:00Z">
        <w:r>
          <w:rPr>
            <w:rFonts w:ascii="Consolas" w:hAnsi="Consolas" w:hint="eastAsia"/>
            <w:color w:val="24292F"/>
            <w:sz w:val="20"/>
            <w:szCs w:val="20"/>
          </w:rPr>
          <w:t>[</w:t>
        </w:r>
        <w:r>
          <w:rPr>
            <w:rFonts w:ascii="Consolas" w:hAnsi="Consolas"/>
            <w:color w:val="24292F"/>
            <w:sz w:val="20"/>
            <w:szCs w:val="20"/>
          </w:rPr>
          <w:t xml:space="preserve">role] is </w:t>
        </w:r>
      </w:ins>
      <w:ins w:id="1364" w:author="JoyceChen [陳曉慧]" w:date="2022-03-21T09:17:00Z">
        <w:r>
          <w:rPr>
            <w:rFonts w:ascii="Consolas" w:hAnsi="Consolas"/>
            <w:color w:val="24292F"/>
            <w:sz w:val="20"/>
            <w:szCs w:val="20"/>
          </w:rPr>
          <w:t>SPDM role.</w:t>
        </w:r>
      </w:ins>
    </w:p>
    <w:p w14:paraId="0B6099CC" w14:textId="592361B9" w:rsidR="00665216" w:rsidRDefault="00665216">
      <w:pPr>
        <w:pStyle w:val="HTML"/>
        <w:numPr>
          <w:ilvl w:val="1"/>
          <w:numId w:val="13"/>
        </w:numPr>
        <w:spacing w:after="240"/>
        <w:rPr>
          <w:ins w:id="1365" w:author="JoyceChen [陳曉慧]" w:date="2022-03-21T09:16:00Z"/>
          <w:rFonts w:ascii="Consolas" w:hAnsi="Consolas"/>
          <w:color w:val="24292F"/>
          <w:sz w:val="20"/>
          <w:szCs w:val="20"/>
        </w:rPr>
        <w:pPrChange w:id="1366" w:author="JoyceChen [陳曉慧]" w:date="2022-03-21T09:17:00Z">
          <w:pPr>
            <w:pStyle w:val="HTML"/>
            <w:numPr>
              <w:numId w:val="13"/>
            </w:numPr>
            <w:spacing w:after="240"/>
            <w:ind w:left="480" w:hanging="480"/>
          </w:pPr>
        </w:pPrChange>
      </w:pPr>
      <w:ins w:id="1367" w:author="JoyceChen [陳曉慧]" w:date="2022-03-21T09:17:00Z">
        <w:r>
          <w:rPr>
            <w:rFonts w:ascii="Consolas" w:hAnsi="Consolas"/>
            <w:color w:val="24292F"/>
            <w:sz w:val="20"/>
            <w:szCs w:val="20"/>
          </w:rPr>
          <w:t>responder.</w:t>
        </w:r>
      </w:ins>
    </w:p>
    <w:p w14:paraId="3D667962" w14:textId="5410CB91" w:rsidR="00190922" w:rsidRPr="00190922" w:rsidRDefault="00190922" w:rsidP="00E71F7D">
      <w:pPr>
        <w:pStyle w:val="HTML"/>
        <w:numPr>
          <w:ilvl w:val="0"/>
          <w:numId w:val="13"/>
        </w:numPr>
        <w:spacing w:after="240"/>
        <w:rPr>
          <w:ins w:id="1368" w:author="JoyceChen [陳曉慧]" w:date="2022-05-03T10:54:00Z"/>
          <w:rFonts w:ascii="Consolas" w:hAnsi="Consolas"/>
          <w:color w:val="24292F"/>
          <w:sz w:val="20"/>
          <w:szCs w:val="20"/>
        </w:rPr>
      </w:pPr>
      <w:ins w:id="1369" w:author="JoyceChen [陳曉慧]" w:date="2022-05-03T10:55:00Z">
        <w:r>
          <w:rPr>
            <w:rFonts w:ascii="Consolas" w:hAnsi="Consolas"/>
            <w:sz w:val="20"/>
            <w:szCs w:val="20"/>
          </w:rPr>
          <w:t>[</w:t>
        </w:r>
      </w:ins>
      <w:proofErr w:type="spellStart"/>
      <w:ins w:id="1370" w:author="JoyceChen [陳曉慧]" w:date="2022-05-03T10:54:00Z">
        <w:r w:rsidRPr="00190922">
          <w:rPr>
            <w:rFonts w:ascii="Consolas" w:hAnsi="Consolas"/>
            <w:sz w:val="20"/>
            <w:szCs w:val="20"/>
            <w:rPrChange w:id="1371" w:author="JoyceChen [陳曉慧]" w:date="2022-05-03T10:55:00Z">
              <w:rPr/>
            </w:rPrChange>
          </w:rPr>
          <w:t>CertPath</w:t>
        </w:r>
      </w:ins>
      <w:proofErr w:type="spellEnd"/>
      <w:ins w:id="1372" w:author="JoyceChen [陳曉慧]" w:date="2022-05-03T10:55:00Z">
        <w:r>
          <w:rPr>
            <w:rFonts w:ascii="Consolas" w:hAnsi="Consolas"/>
            <w:sz w:val="20"/>
            <w:szCs w:val="20"/>
          </w:rPr>
          <w:t>] is path of SPDM certification files</w:t>
        </w:r>
      </w:ins>
    </w:p>
    <w:p w14:paraId="5E4A7B69" w14:textId="3CBD18A0" w:rsidR="00E71F7D" w:rsidRDefault="001752C5" w:rsidP="00E71F7D">
      <w:pPr>
        <w:pStyle w:val="HTML"/>
        <w:numPr>
          <w:ilvl w:val="0"/>
          <w:numId w:val="13"/>
        </w:numPr>
        <w:spacing w:after="240"/>
        <w:rPr>
          <w:rFonts w:ascii="Consolas" w:hAnsi="Consolas"/>
          <w:color w:val="24292F"/>
          <w:sz w:val="20"/>
          <w:szCs w:val="20"/>
        </w:rPr>
      </w:pPr>
      <w:r w:rsidRPr="001752C5">
        <w:rPr>
          <w:rFonts w:ascii="Consolas" w:hAnsi="Consolas"/>
          <w:color w:val="24292F"/>
          <w:sz w:val="20"/>
          <w:szCs w:val="20"/>
        </w:rPr>
        <w:t>[</w:t>
      </w:r>
      <w:r w:rsidR="004D0D0F" w:rsidRPr="004D0D0F">
        <w:rPr>
          <w:rFonts w:ascii="Consolas" w:hAnsi="Consolas"/>
          <w:color w:val="24292F"/>
          <w:sz w:val="20"/>
          <w:szCs w:val="20"/>
        </w:rPr>
        <w:t>version</w:t>
      </w:r>
      <w:r w:rsidRPr="001752C5">
        <w:rPr>
          <w:rFonts w:ascii="Consolas" w:hAnsi="Consolas"/>
          <w:color w:val="24292F"/>
          <w:sz w:val="20"/>
          <w:szCs w:val="20"/>
        </w:rPr>
        <w:t xml:space="preserve">] is </w:t>
      </w:r>
      <w:r w:rsidR="004D0D0F">
        <w:rPr>
          <w:rFonts w:ascii="Consolas" w:hAnsi="Consolas"/>
          <w:color w:val="24292F"/>
          <w:sz w:val="20"/>
          <w:szCs w:val="20"/>
        </w:rPr>
        <w:t xml:space="preserve">SPDM </w:t>
      </w:r>
      <w:r w:rsidRPr="001752C5">
        <w:rPr>
          <w:rFonts w:ascii="Consolas" w:hAnsi="Consolas"/>
          <w:color w:val="24292F"/>
          <w:sz w:val="20"/>
          <w:szCs w:val="20"/>
        </w:rPr>
        <w:t>version.</w:t>
      </w:r>
    </w:p>
    <w:p w14:paraId="6A6D4BA6" w14:textId="77777777" w:rsidR="00875889" w:rsidRDefault="004D0D0F">
      <w:pPr>
        <w:pStyle w:val="HTML"/>
        <w:numPr>
          <w:ilvl w:val="1"/>
          <w:numId w:val="13"/>
        </w:numPr>
        <w:spacing w:after="240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1.0|1.1|1.2</w:t>
      </w:r>
    </w:p>
    <w:p w14:paraId="7DFC1DB5" w14:textId="77777777" w:rsidR="00E71F7D" w:rsidRDefault="00E71F7D" w:rsidP="00E71F7D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E71F7D">
        <w:rPr>
          <w:rFonts w:ascii="Consolas" w:eastAsia="細明體" w:hAnsi="Consolas" w:cs="細明體"/>
          <w:color w:val="24292F"/>
          <w:kern w:val="0"/>
          <w:sz w:val="20"/>
          <w:szCs w:val="20"/>
        </w:rPr>
        <w:t>[capability] is capability flags</w:t>
      </w:r>
      <w:r>
        <w:rPr>
          <w:rFonts w:ascii="Consolas" w:eastAsia="細明體" w:hAnsi="Consolas" w:cs="細明體"/>
          <w:color w:val="24292F"/>
          <w:kern w:val="0"/>
          <w:sz w:val="20"/>
          <w:szCs w:val="20"/>
        </w:rPr>
        <w:t>.</w:t>
      </w:r>
    </w:p>
    <w:p w14:paraId="4C0C9300" w14:textId="77777777" w:rsidR="00875889" w:rsidRDefault="00E71F7D">
      <w:pPr>
        <w:pStyle w:val="a3"/>
        <w:widowControl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E71F7D">
        <w:rPr>
          <w:rFonts w:ascii="Consolas" w:eastAsia="細明體" w:hAnsi="Consolas" w:cs="細明體"/>
          <w:color w:val="24292F"/>
          <w:kern w:val="0"/>
          <w:sz w:val="20"/>
          <w:szCs w:val="20"/>
        </w:rPr>
        <w:t>CACHE|CERT|CHAL|MEAS_NO_SIG|MEAS_SIG|MEAS_FRESH|ENCRYPT|MAC|MUT_AUTH|KEY_EX|PSK|PSK_WITH_CONTEXT|ENCAP|HBEAT|KEY_UPD|HANDSHAKE_IN_CLEAR|PUB_KEY_ID|CHUNK|ALIAS_CERT</w:t>
      </w:r>
    </w:p>
    <w:p w14:paraId="197056B9" w14:textId="77777777" w:rsidR="00566D1D" w:rsidRDefault="00566D1D" w:rsidP="00566D1D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566D1D">
        <w:rPr>
          <w:rFonts w:ascii="Consolas" w:eastAsia="細明體" w:hAnsi="Consolas" w:cs="細明體"/>
          <w:color w:val="24292F"/>
          <w:kern w:val="0"/>
          <w:sz w:val="20"/>
          <w:szCs w:val="20"/>
        </w:rPr>
        <w:t>[hash] is hash algorithm</w:t>
      </w:r>
      <w:r>
        <w:rPr>
          <w:rFonts w:ascii="Consolas" w:eastAsia="細明體" w:hAnsi="Consolas" w:cs="細明體"/>
          <w:color w:val="24292F"/>
          <w:kern w:val="0"/>
          <w:sz w:val="20"/>
          <w:szCs w:val="20"/>
        </w:rPr>
        <w:t>.</w:t>
      </w:r>
    </w:p>
    <w:p w14:paraId="05BBA405" w14:textId="77777777" w:rsidR="00875889" w:rsidRDefault="00566D1D">
      <w:pPr>
        <w:pStyle w:val="a3"/>
        <w:widowControl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566D1D">
        <w:rPr>
          <w:rFonts w:ascii="Consolas" w:eastAsia="細明體" w:hAnsi="Consolas" w:cs="細明體"/>
          <w:color w:val="24292F"/>
          <w:kern w:val="0"/>
          <w:sz w:val="20"/>
          <w:szCs w:val="20"/>
        </w:rPr>
        <w:t>SHA_256|SHA_384|SHA_512|SHA3_256|SHA3_384|SHA3_512|SM3_256</w:t>
      </w:r>
    </w:p>
    <w:p w14:paraId="0A639E91" w14:textId="77777777" w:rsidR="00190922" w:rsidRPr="00190922" w:rsidRDefault="00190922" w:rsidP="00190922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ins w:id="1373" w:author="JoyceChen [陳曉慧]" w:date="2022-05-03T10:57:00Z"/>
          <w:rFonts w:ascii="Consolas" w:eastAsia="細明體" w:hAnsi="Consolas" w:cs="細明體"/>
          <w:color w:val="24292F"/>
          <w:kern w:val="0"/>
          <w:sz w:val="20"/>
          <w:szCs w:val="20"/>
        </w:rPr>
      </w:pPr>
      <w:ins w:id="1374" w:author="JoyceChen [陳曉慧]" w:date="2022-05-03T10:57:00Z">
        <w:r w:rsidRPr="00190922">
          <w:rPr>
            <w:rFonts w:ascii="Consolas" w:eastAsia="細明體" w:hAnsi="Consolas" w:cs="細明體"/>
            <w:color w:val="24292F"/>
            <w:kern w:val="0"/>
            <w:sz w:val="20"/>
            <w:szCs w:val="20"/>
          </w:rPr>
          <w:t>[--</w:t>
        </w:r>
        <w:proofErr w:type="spellStart"/>
        <w:r w:rsidRPr="00190922">
          <w:rPr>
            <w:rFonts w:ascii="Consolas" w:eastAsia="細明體" w:hAnsi="Consolas" w:cs="細明體"/>
            <w:color w:val="24292F"/>
            <w:kern w:val="0"/>
            <w:sz w:val="20"/>
            <w:szCs w:val="20"/>
          </w:rPr>
          <w:t>meas_hash</w:t>
        </w:r>
        <w:proofErr w:type="spellEnd"/>
        <w:r w:rsidRPr="00190922">
          <w:rPr>
            <w:rFonts w:ascii="Consolas" w:eastAsia="細明體" w:hAnsi="Consolas" w:cs="細明體"/>
            <w:color w:val="24292F"/>
            <w:kern w:val="0"/>
            <w:sz w:val="20"/>
            <w:szCs w:val="20"/>
          </w:rPr>
          <w:t>] is measurement hash algorithm</w:t>
        </w:r>
      </w:ins>
    </w:p>
    <w:p w14:paraId="12D93ABC" w14:textId="77777777" w:rsidR="00190922" w:rsidRPr="00190922" w:rsidRDefault="00190922">
      <w:pPr>
        <w:pStyle w:val="a3"/>
        <w:widowControl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ins w:id="1375" w:author="JoyceChen [陳曉慧]" w:date="2022-05-03T10:57:00Z"/>
          <w:rFonts w:ascii="Consolas" w:eastAsia="細明體" w:hAnsi="Consolas" w:cs="細明體"/>
          <w:color w:val="24292F"/>
          <w:kern w:val="0"/>
          <w:sz w:val="20"/>
          <w:szCs w:val="20"/>
        </w:rPr>
        <w:pPrChange w:id="1376" w:author="JoyceChen [陳曉慧]" w:date="2022-05-03T10:57:00Z">
          <w:pPr>
            <w:pStyle w:val="a3"/>
            <w:widowControl/>
            <w:numPr>
              <w:numId w:val="13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240"/>
            <w:ind w:leftChars="0" w:hanging="480"/>
          </w:pPr>
        </w:pPrChange>
      </w:pPr>
      <w:ins w:id="1377" w:author="JoyceChen [陳曉慧]" w:date="2022-05-03T10:57:00Z">
        <w:r w:rsidRPr="00190922">
          <w:rPr>
            <w:rFonts w:ascii="Consolas" w:eastAsia="細明體" w:hAnsi="Consolas" w:cs="細明體"/>
            <w:color w:val="24292F"/>
            <w:kern w:val="0"/>
            <w:sz w:val="20"/>
            <w:szCs w:val="20"/>
          </w:rPr>
          <w:t>RAW_BIT|SHA_256|SHA_384|SHA_512|SHA3_256|SHA3_384|SHA3_512|SM3_256</w:t>
        </w:r>
      </w:ins>
    </w:p>
    <w:p w14:paraId="0A8FF8C2" w14:textId="74D37F54" w:rsidR="00E83C9D" w:rsidRPr="00E83C9D" w:rsidRDefault="00E83C9D" w:rsidP="00E83C9D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E83C9D">
        <w:rPr>
          <w:rFonts w:ascii="Consolas" w:eastAsia="細明體" w:hAnsi="Consolas" w:cs="細明體"/>
          <w:color w:val="24292F"/>
          <w:kern w:val="0"/>
          <w:sz w:val="20"/>
          <w:szCs w:val="20"/>
        </w:rPr>
        <w:t>[</w:t>
      </w:r>
      <w:proofErr w:type="spellStart"/>
      <w:r w:rsidRPr="00E83C9D">
        <w:rPr>
          <w:rFonts w:ascii="Consolas" w:eastAsia="細明體" w:hAnsi="Consolas" w:cs="細明體"/>
          <w:color w:val="24292F"/>
          <w:kern w:val="0"/>
          <w:sz w:val="20"/>
          <w:szCs w:val="20"/>
        </w:rPr>
        <w:t>asym</w:t>
      </w:r>
      <w:proofErr w:type="spellEnd"/>
      <w:r w:rsidRPr="00E83C9D">
        <w:rPr>
          <w:rFonts w:ascii="Consolas" w:eastAsia="細明體" w:hAnsi="Consolas" w:cs="細明體"/>
          <w:color w:val="24292F"/>
          <w:kern w:val="0"/>
          <w:sz w:val="20"/>
          <w:szCs w:val="20"/>
        </w:rPr>
        <w:t xml:space="preserve">] is </w:t>
      </w:r>
      <w:proofErr w:type="spellStart"/>
      <w:r w:rsidRPr="00E83C9D">
        <w:rPr>
          <w:rFonts w:ascii="Consolas" w:eastAsia="細明體" w:hAnsi="Consolas" w:cs="細明體"/>
          <w:color w:val="24292F"/>
          <w:kern w:val="0"/>
          <w:sz w:val="20"/>
          <w:szCs w:val="20"/>
        </w:rPr>
        <w:t>asym</w:t>
      </w:r>
      <w:proofErr w:type="spellEnd"/>
      <w:r w:rsidRPr="00E83C9D">
        <w:rPr>
          <w:rFonts w:ascii="Consolas" w:eastAsia="細明體" w:hAnsi="Consolas" w:cs="細明體"/>
          <w:color w:val="24292F"/>
          <w:kern w:val="0"/>
          <w:sz w:val="20"/>
          <w:szCs w:val="20"/>
        </w:rPr>
        <w:t xml:space="preserve"> algorithm</w:t>
      </w:r>
    </w:p>
    <w:p w14:paraId="5046F302" w14:textId="77777777" w:rsidR="00875889" w:rsidRDefault="00E83C9D">
      <w:pPr>
        <w:pStyle w:val="a3"/>
        <w:widowControl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E83C9D">
        <w:rPr>
          <w:rFonts w:ascii="Consolas" w:eastAsia="細明體" w:hAnsi="Consolas" w:cs="細明體"/>
          <w:color w:val="24292F"/>
          <w:kern w:val="0"/>
          <w:sz w:val="20"/>
          <w:szCs w:val="20"/>
        </w:rPr>
        <w:lastRenderedPageBreak/>
        <w:t>RSASSA_2048|RSASSA_3072|RSASSA_4096|RSAPSS_2048|RSAPSS_3072|RSAPSS_4096|ECDSA_P256|ECDSA_P384|ECDSA_P521|SM2_P256|EDDSA_25519|EDDSA_448</w:t>
      </w:r>
    </w:p>
    <w:p w14:paraId="4CE566F9" w14:textId="77777777" w:rsidR="00362823" w:rsidRPr="00362823" w:rsidRDefault="00362823" w:rsidP="00362823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362823">
        <w:rPr>
          <w:rFonts w:ascii="Consolas" w:eastAsia="細明體" w:hAnsi="Consolas" w:cs="細明體"/>
          <w:color w:val="24292F"/>
          <w:kern w:val="0"/>
          <w:sz w:val="20"/>
          <w:szCs w:val="20"/>
        </w:rPr>
        <w:t>[</w:t>
      </w:r>
      <w:proofErr w:type="spellStart"/>
      <w:r w:rsidRPr="00362823">
        <w:rPr>
          <w:rFonts w:ascii="Consolas" w:eastAsia="細明體" w:hAnsi="Consolas" w:cs="細明體"/>
          <w:color w:val="24292F"/>
          <w:kern w:val="0"/>
          <w:sz w:val="20"/>
          <w:szCs w:val="20"/>
        </w:rPr>
        <w:t>dhe</w:t>
      </w:r>
      <w:proofErr w:type="spellEnd"/>
      <w:r w:rsidRPr="00362823">
        <w:rPr>
          <w:rFonts w:ascii="Consolas" w:eastAsia="細明體" w:hAnsi="Consolas" w:cs="細明體"/>
          <w:color w:val="24292F"/>
          <w:kern w:val="0"/>
          <w:sz w:val="20"/>
          <w:szCs w:val="20"/>
        </w:rPr>
        <w:t>] is DHE algorithm</w:t>
      </w:r>
    </w:p>
    <w:p w14:paraId="17AC30BB" w14:textId="77777777" w:rsidR="00875889" w:rsidRDefault="00362823">
      <w:pPr>
        <w:pStyle w:val="a3"/>
        <w:widowControl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362823">
        <w:rPr>
          <w:rFonts w:ascii="Consolas" w:eastAsia="細明體" w:hAnsi="Consolas" w:cs="細明體"/>
          <w:color w:val="24292F"/>
          <w:kern w:val="0"/>
          <w:sz w:val="20"/>
          <w:szCs w:val="20"/>
        </w:rPr>
        <w:t>FFDHE_2048|FFDHE_3072|FFDHE_4096|SECP_256_R1|SECP_384_R1|SECP_521_R1|SM2_P256</w:t>
      </w:r>
    </w:p>
    <w:p w14:paraId="43D63A58" w14:textId="77777777" w:rsidR="003E6D41" w:rsidRDefault="003E6D41" w:rsidP="003E6D41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3E6D41">
        <w:rPr>
          <w:rFonts w:ascii="Consolas" w:eastAsia="細明體" w:hAnsi="Consolas" w:cs="細明體"/>
          <w:color w:val="24292F"/>
          <w:kern w:val="0"/>
          <w:sz w:val="20"/>
          <w:szCs w:val="20"/>
        </w:rPr>
        <w:t>[</w:t>
      </w:r>
      <w:proofErr w:type="spellStart"/>
      <w:r w:rsidRPr="003E6D41">
        <w:rPr>
          <w:rFonts w:ascii="Consolas" w:eastAsia="細明體" w:hAnsi="Consolas" w:cs="細明體"/>
          <w:color w:val="24292F"/>
          <w:kern w:val="0"/>
          <w:sz w:val="20"/>
          <w:szCs w:val="20"/>
        </w:rPr>
        <w:t>aead</w:t>
      </w:r>
      <w:proofErr w:type="spellEnd"/>
      <w:r w:rsidRPr="003E6D41">
        <w:rPr>
          <w:rFonts w:ascii="Consolas" w:eastAsia="細明體" w:hAnsi="Consolas" w:cs="細明體"/>
          <w:color w:val="24292F"/>
          <w:kern w:val="0"/>
          <w:sz w:val="20"/>
          <w:szCs w:val="20"/>
        </w:rPr>
        <w:t>] is AEAD algorithm</w:t>
      </w:r>
    </w:p>
    <w:p w14:paraId="0C891598" w14:textId="77777777" w:rsidR="00875889" w:rsidRDefault="003E6D41">
      <w:pPr>
        <w:pStyle w:val="a3"/>
        <w:widowControl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3E6D41">
        <w:rPr>
          <w:rFonts w:ascii="Consolas" w:eastAsia="細明體" w:hAnsi="Consolas" w:cs="細明體"/>
          <w:color w:val="24292F"/>
          <w:kern w:val="0"/>
          <w:sz w:val="20"/>
          <w:szCs w:val="20"/>
        </w:rPr>
        <w:t>AES_128_GCM|AES_256_GCM|CHACHA20_POLY1305|SM4_128_GCM</w:t>
      </w:r>
    </w:p>
    <w:p w14:paraId="020E109C" w14:textId="77777777" w:rsidR="00483874" w:rsidRDefault="00483874" w:rsidP="00483874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483874">
        <w:rPr>
          <w:rFonts w:ascii="Consolas" w:eastAsia="細明體" w:hAnsi="Consolas" w:cs="細明體"/>
          <w:color w:val="24292F"/>
          <w:kern w:val="0"/>
          <w:sz w:val="20"/>
          <w:szCs w:val="20"/>
        </w:rPr>
        <w:t>[</w:t>
      </w:r>
      <w:proofErr w:type="spellStart"/>
      <w:r w:rsidRPr="00483874">
        <w:rPr>
          <w:rFonts w:ascii="Consolas" w:eastAsia="細明體" w:hAnsi="Consolas" w:cs="細明體"/>
          <w:color w:val="24292F"/>
          <w:kern w:val="0"/>
          <w:sz w:val="20"/>
          <w:szCs w:val="20"/>
        </w:rPr>
        <w:t>basic_mut_auth</w:t>
      </w:r>
      <w:proofErr w:type="spellEnd"/>
      <w:r w:rsidRPr="00483874">
        <w:rPr>
          <w:rFonts w:ascii="Consolas" w:eastAsia="細明體" w:hAnsi="Consolas" w:cs="細明體"/>
          <w:color w:val="24292F"/>
          <w:kern w:val="0"/>
          <w:sz w:val="20"/>
          <w:szCs w:val="20"/>
        </w:rPr>
        <w:t>] is the basic mutual authentication policy</w:t>
      </w:r>
    </w:p>
    <w:p w14:paraId="709FE079" w14:textId="77777777" w:rsidR="00875889" w:rsidRDefault="00483874">
      <w:pPr>
        <w:pStyle w:val="a3"/>
        <w:widowControl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483874">
        <w:rPr>
          <w:rFonts w:ascii="Consolas" w:eastAsia="細明體" w:hAnsi="Consolas" w:cs="細明體"/>
          <w:color w:val="24292F"/>
          <w:kern w:val="0"/>
          <w:sz w:val="20"/>
          <w:szCs w:val="20"/>
        </w:rPr>
        <w:t>NO|BASIC</w:t>
      </w:r>
    </w:p>
    <w:p w14:paraId="40737DD1" w14:textId="77777777" w:rsidR="007F2B13" w:rsidRPr="007F2B13" w:rsidRDefault="007F2B13" w:rsidP="007F2B13">
      <w:pPr>
        <w:pStyle w:val="a3"/>
        <w:widowControl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7F2B13">
        <w:rPr>
          <w:rFonts w:ascii="Consolas" w:eastAsia="細明體" w:hAnsi="Consolas" w:cs="細明體"/>
          <w:color w:val="24292F"/>
          <w:kern w:val="0"/>
          <w:sz w:val="20"/>
          <w:szCs w:val="20"/>
        </w:rPr>
        <w:t>[</w:t>
      </w:r>
      <w:proofErr w:type="spellStart"/>
      <w:r w:rsidRPr="007F2B13">
        <w:rPr>
          <w:rFonts w:ascii="Consolas" w:eastAsia="細明體" w:hAnsi="Consolas" w:cs="細明體"/>
          <w:color w:val="24292F"/>
          <w:kern w:val="0"/>
          <w:sz w:val="20"/>
          <w:szCs w:val="20"/>
        </w:rPr>
        <w:t>mut_auth</w:t>
      </w:r>
      <w:proofErr w:type="spellEnd"/>
      <w:r w:rsidRPr="007F2B13">
        <w:rPr>
          <w:rFonts w:ascii="Consolas" w:eastAsia="細明體" w:hAnsi="Consolas" w:cs="細明體"/>
          <w:color w:val="24292F"/>
          <w:kern w:val="0"/>
          <w:sz w:val="20"/>
          <w:szCs w:val="20"/>
        </w:rPr>
        <w:t>] is the mutual authentication policy</w:t>
      </w:r>
    </w:p>
    <w:p w14:paraId="29AE8F12" w14:textId="77777777" w:rsidR="00875889" w:rsidRDefault="007F2B13">
      <w:pPr>
        <w:pStyle w:val="a3"/>
        <w:widowControl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0"/>
        <w:rPr>
          <w:rFonts w:ascii="Consolas" w:eastAsia="細明體" w:hAnsi="Consolas" w:cs="細明體"/>
          <w:color w:val="24292F"/>
          <w:kern w:val="0"/>
          <w:sz w:val="20"/>
          <w:szCs w:val="20"/>
        </w:rPr>
      </w:pPr>
      <w:r w:rsidRPr="007F2B13">
        <w:rPr>
          <w:rFonts w:ascii="Consolas" w:eastAsia="細明體" w:hAnsi="Consolas" w:cs="細明體"/>
          <w:color w:val="24292F"/>
          <w:kern w:val="0"/>
          <w:sz w:val="20"/>
          <w:szCs w:val="20"/>
        </w:rPr>
        <w:t>NO|WO_ENCAP|W_ENCAP|DIGESTS</w:t>
      </w:r>
    </w:p>
    <w:p w14:paraId="28B37EB5" w14:textId="77777777" w:rsidR="002340A4" w:rsidRPr="00313E68" w:rsidRDefault="002340A4" w:rsidP="002340A4">
      <w:pPr>
        <w:pStyle w:val="30"/>
      </w:pPr>
    </w:p>
    <w:sectPr w:rsidR="002340A4" w:rsidRPr="00313E68" w:rsidSect="001752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9C26" w14:textId="77777777" w:rsidR="005A0B30" w:rsidRDefault="005A0B30" w:rsidP="00F05324">
      <w:r>
        <w:separator/>
      </w:r>
    </w:p>
  </w:endnote>
  <w:endnote w:type="continuationSeparator" w:id="0">
    <w:p w14:paraId="652A560F" w14:textId="77777777" w:rsidR="005A0B30" w:rsidRDefault="005A0B30" w:rsidP="00F0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5879" w14:textId="77777777" w:rsidR="005A0B30" w:rsidRDefault="005A0B30" w:rsidP="00F05324">
      <w:r>
        <w:separator/>
      </w:r>
    </w:p>
  </w:footnote>
  <w:footnote w:type="continuationSeparator" w:id="0">
    <w:p w14:paraId="5E992C55" w14:textId="77777777" w:rsidR="005A0B30" w:rsidRDefault="005A0B30" w:rsidP="00F05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3AEA470"/>
    <w:lvl w:ilvl="0">
      <w:start w:val="1"/>
      <w:numFmt w:val="bullet"/>
      <w:pStyle w:val="2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54327E"/>
    <w:multiLevelType w:val="hybridMultilevel"/>
    <w:tmpl w:val="D87C9C76"/>
    <w:lvl w:ilvl="0" w:tplc="F9D06A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4206AB3"/>
    <w:multiLevelType w:val="hybridMultilevel"/>
    <w:tmpl w:val="3C003CB6"/>
    <w:lvl w:ilvl="0" w:tplc="0409000F">
      <w:start w:val="1"/>
      <w:numFmt w:val="decimal"/>
      <w:pStyle w:val="ListBullet0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675AFD"/>
    <w:multiLevelType w:val="hybridMultilevel"/>
    <w:tmpl w:val="EE085D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5F2C8C"/>
    <w:multiLevelType w:val="hybridMultilevel"/>
    <w:tmpl w:val="52E6A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430CF8"/>
    <w:multiLevelType w:val="hybridMultilevel"/>
    <w:tmpl w:val="8092BE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9336F6C"/>
    <w:multiLevelType w:val="hybridMultilevel"/>
    <w:tmpl w:val="062286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EA610A2"/>
    <w:multiLevelType w:val="hybridMultilevel"/>
    <w:tmpl w:val="5272406A"/>
    <w:lvl w:ilvl="0" w:tplc="09928EAE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77060"/>
    <w:multiLevelType w:val="hybridMultilevel"/>
    <w:tmpl w:val="856611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3F55C4"/>
    <w:multiLevelType w:val="hybridMultilevel"/>
    <w:tmpl w:val="0614A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A1F4610"/>
    <w:multiLevelType w:val="hybridMultilevel"/>
    <w:tmpl w:val="6EB483DC"/>
    <w:lvl w:ilvl="0" w:tplc="04090001">
      <w:start w:val="1"/>
      <w:numFmt w:val="bullet"/>
      <w:pStyle w:val="3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5E2C03A5"/>
    <w:multiLevelType w:val="hybridMultilevel"/>
    <w:tmpl w:val="E7065D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6AF1ABC"/>
    <w:multiLevelType w:val="hybridMultilevel"/>
    <w:tmpl w:val="56D21D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F572FD5"/>
    <w:multiLevelType w:val="hybridMultilevel"/>
    <w:tmpl w:val="717AADEC"/>
    <w:lvl w:ilvl="0" w:tplc="F8EC378C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152AA2"/>
    <w:multiLevelType w:val="hybridMultilevel"/>
    <w:tmpl w:val="AD32D8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8"/>
  </w:num>
  <w:num w:numId="5">
    <w:abstractNumId w:val="6"/>
  </w:num>
  <w:num w:numId="6">
    <w:abstractNumId w:val="11"/>
  </w:num>
  <w:num w:numId="7">
    <w:abstractNumId w:val="13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 w:numId="12">
    <w:abstractNumId w:val="3"/>
  </w:num>
  <w:num w:numId="13">
    <w:abstractNumId w:val="12"/>
  </w:num>
  <w:num w:numId="14">
    <w:abstractNumId w:val="0"/>
  </w:num>
  <w:num w:numId="1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Chen [陳曉慧]">
    <w15:presenceInfo w15:providerId="AD" w15:userId="S::JoyceChen@ami.com::381f8d07-6f94-490d-aaa3-fd7a79afa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0"/>
    <w:rsid w:val="00026F65"/>
    <w:rsid w:val="0003183A"/>
    <w:rsid w:val="00032B89"/>
    <w:rsid w:val="00034AEB"/>
    <w:rsid w:val="00041B36"/>
    <w:rsid w:val="00044738"/>
    <w:rsid w:val="00052662"/>
    <w:rsid w:val="00083699"/>
    <w:rsid w:val="00084C05"/>
    <w:rsid w:val="00085A63"/>
    <w:rsid w:val="000A3708"/>
    <w:rsid w:val="000A4C22"/>
    <w:rsid w:val="000B2429"/>
    <w:rsid w:val="000C7063"/>
    <w:rsid w:val="000E3453"/>
    <w:rsid w:val="000E5E19"/>
    <w:rsid w:val="000F4940"/>
    <w:rsid w:val="000F7AE4"/>
    <w:rsid w:val="0011705B"/>
    <w:rsid w:val="0013085F"/>
    <w:rsid w:val="001312FB"/>
    <w:rsid w:val="00131591"/>
    <w:rsid w:val="00132CD6"/>
    <w:rsid w:val="001332EF"/>
    <w:rsid w:val="0014282D"/>
    <w:rsid w:val="001443FA"/>
    <w:rsid w:val="001674FA"/>
    <w:rsid w:val="00172BA5"/>
    <w:rsid w:val="001752C5"/>
    <w:rsid w:val="00190922"/>
    <w:rsid w:val="001942B1"/>
    <w:rsid w:val="00195741"/>
    <w:rsid w:val="00197CDB"/>
    <w:rsid w:val="001B1CA6"/>
    <w:rsid w:val="001C6750"/>
    <w:rsid w:val="001D7569"/>
    <w:rsid w:val="001D7F3B"/>
    <w:rsid w:val="001E707A"/>
    <w:rsid w:val="001F26A6"/>
    <w:rsid w:val="00205912"/>
    <w:rsid w:val="00206D78"/>
    <w:rsid w:val="00212B8D"/>
    <w:rsid w:val="00226D4E"/>
    <w:rsid w:val="00227738"/>
    <w:rsid w:val="002340A4"/>
    <w:rsid w:val="00240412"/>
    <w:rsid w:val="00243B71"/>
    <w:rsid w:val="002534C4"/>
    <w:rsid w:val="00265865"/>
    <w:rsid w:val="0027089E"/>
    <w:rsid w:val="0027340B"/>
    <w:rsid w:val="002757C2"/>
    <w:rsid w:val="002757F1"/>
    <w:rsid w:val="00277AC1"/>
    <w:rsid w:val="00280245"/>
    <w:rsid w:val="00292943"/>
    <w:rsid w:val="00294658"/>
    <w:rsid w:val="00295E0B"/>
    <w:rsid w:val="002C3C55"/>
    <w:rsid w:val="002C740F"/>
    <w:rsid w:val="002D6C6D"/>
    <w:rsid w:val="002E38EE"/>
    <w:rsid w:val="00305E21"/>
    <w:rsid w:val="00307BB8"/>
    <w:rsid w:val="00313E68"/>
    <w:rsid w:val="003510C2"/>
    <w:rsid w:val="00362823"/>
    <w:rsid w:val="00373EE1"/>
    <w:rsid w:val="00377AEE"/>
    <w:rsid w:val="00377FD8"/>
    <w:rsid w:val="003874F3"/>
    <w:rsid w:val="00393D8C"/>
    <w:rsid w:val="003D1C61"/>
    <w:rsid w:val="003D620C"/>
    <w:rsid w:val="003E6D41"/>
    <w:rsid w:val="004032D0"/>
    <w:rsid w:val="00405EEC"/>
    <w:rsid w:val="00415C12"/>
    <w:rsid w:val="00422506"/>
    <w:rsid w:val="00424053"/>
    <w:rsid w:val="00425638"/>
    <w:rsid w:val="00441611"/>
    <w:rsid w:val="004432DD"/>
    <w:rsid w:val="004549F7"/>
    <w:rsid w:val="00461066"/>
    <w:rsid w:val="0046150D"/>
    <w:rsid w:val="004624D2"/>
    <w:rsid w:val="0048311D"/>
    <w:rsid w:val="00483874"/>
    <w:rsid w:val="00491F8D"/>
    <w:rsid w:val="004A369B"/>
    <w:rsid w:val="004D0D0F"/>
    <w:rsid w:val="004D2256"/>
    <w:rsid w:val="004E5807"/>
    <w:rsid w:val="005072E0"/>
    <w:rsid w:val="0052008E"/>
    <w:rsid w:val="005210EF"/>
    <w:rsid w:val="0052293E"/>
    <w:rsid w:val="00525AF7"/>
    <w:rsid w:val="00527F55"/>
    <w:rsid w:val="00535A77"/>
    <w:rsid w:val="00535F2B"/>
    <w:rsid w:val="005626EB"/>
    <w:rsid w:val="0056303C"/>
    <w:rsid w:val="005664DE"/>
    <w:rsid w:val="00566D1D"/>
    <w:rsid w:val="00573CB9"/>
    <w:rsid w:val="00580B50"/>
    <w:rsid w:val="00580E55"/>
    <w:rsid w:val="00585386"/>
    <w:rsid w:val="005866E6"/>
    <w:rsid w:val="005A0B30"/>
    <w:rsid w:val="005A3044"/>
    <w:rsid w:val="005D3E6C"/>
    <w:rsid w:val="005E4012"/>
    <w:rsid w:val="005F15D9"/>
    <w:rsid w:val="00605556"/>
    <w:rsid w:val="00610C7E"/>
    <w:rsid w:val="00616D83"/>
    <w:rsid w:val="00630D1E"/>
    <w:rsid w:val="006617DA"/>
    <w:rsid w:val="00665216"/>
    <w:rsid w:val="00667805"/>
    <w:rsid w:val="00681983"/>
    <w:rsid w:val="00687BE9"/>
    <w:rsid w:val="006A2464"/>
    <w:rsid w:val="006A427C"/>
    <w:rsid w:val="006B389E"/>
    <w:rsid w:val="006B6D22"/>
    <w:rsid w:val="006D04C3"/>
    <w:rsid w:val="006E2378"/>
    <w:rsid w:val="006F106B"/>
    <w:rsid w:val="006F6D74"/>
    <w:rsid w:val="006F7650"/>
    <w:rsid w:val="0071304E"/>
    <w:rsid w:val="00721257"/>
    <w:rsid w:val="00721E4C"/>
    <w:rsid w:val="00775BA3"/>
    <w:rsid w:val="007A0D6C"/>
    <w:rsid w:val="007C20B6"/>
    <w:rsid w:val="007C2D2A"/>
    <w:rsid w:val="007C4840"/>
    <w:rsid w:val="007D1921"/>
    <w:rsid w:val="007D4505"/>
    <w:rsid w:val="007F25C9"/>
    <w:rsid w:val="007F2B13"/>
    <w:rsid w:val="007F55CA"/>
    <w:rsid w:val="007F7AAB"/>
    <w:rsid w:val="008112CF"/>
    <w:rsid w:val="008201FD"/>
    <w:rsid w:val="00834AF5"/>
    <w:rsid w:val="00842A60"/>
    <w:rsid w:val="00851664"/>
    <w:rsid w:val="00864B12"/>
    <w:rsid w:val="0086635A"/>
    <w:rsid w:val="008741C7"/>
    <w:rsid w:val="00875889"/>
    <w:rsid w:val="008759D4"/>
    <w:rsid w:val="00891024"/>
    <w:rsid w:val="008921D5"/>
    <w:rsid w:val="008A1FA7"/>
    <w:rsid w:val="008B156A"/>
    <w:rsid w:val="008B71F7"/>
    <w:rsid w:val="008F638F"/>
    <w:rsid w:val="00911176"/>
    <w:rsid w:val="00911B68"/>
    <w:rsid w:val="00914CE1"/>
    <w:rsid w:val="00932B9B"/>
    <w:rsid w:val="00932CD4"/>
    <w:rsid w:val="0094221E"/>
    <w:rsid w:val="00946A68"/>
    <w:rsid w:val="009472ED"/>
    <w:rsid w:val="00950508"/>
    <w:rsid w:val="0095141F"/>
    <w:rsid w:val="00951FB1"/>
    <w:rsid w:val="00960C63"/>
    <w:rsid w:val="00971B59"/>
    <w:rsid w:val="00974AC6"/>
    <w:rsid w:val="00975A6A"/>
    <w:rsid w:val="009863E8"/>
    <w:rsid w:val="00987CAF"/>
    <w:rsid w:val="009A3CA7"/>
    <w:rsid w:val="009A55A0"/>
    <w:rsid w:val="009A5C56"/>
    <w:rsid w:val="009B1A5F"/>
    <w:rsid w:val="009B3A97"/>
    <w:rsid w:val="009B468D"/>
    <w:rsid w:val="009C1085"/>
    <w:rsid w:val="009C50BC"/>
    <w:rsid w:val="009E640B"/>
    <w:rsid w:val="009F68E4"/>
    <w:rsid w:val="00A07738"/>
    <w:rsid w:val="00A07C55"/>
    <w:rsid w:val="00A2777A"/>
    <w:rsid w:val="00A422DE"/>
    <w:rsid w:val="00A81EFB"/>
    <w:rsid w:val="00A92FE0"/>
    <w:rsid w:val="00A94EC9"/>
    <w:rsid w:val="00AE0A06"/>
    <w:rsid w:val="00B064C4"/>
    <w:rsid w:val="00B10258"/>
    <w:rsid w:val="00B105FC"/>
    <w:rsid w:val="00B1064A"/>
    <w:rsid w:val="00B20A70"/>
    <w:rsid w:val="00B22BA2"/>
    <w:rsid w:val="00B61D7D"/>
    <w:rsid w:val="00BA1E10"/>
    <w:rsid w:val="00BA2C8D"/>
    <w:rsid w:val="00BC0E97"/>
    <w:rsid w:val="00BF3C59"/>
    <w:rsid w:val="00BF6F68"/>
    <w:rsid w:val="00C0141A"/>
    <w:rsid w:val="00C014A0"/>
    <w:rsid w:val="00C045A0"/>
    <w:rsid w:val="00C05611"/>
    <w:rsid w:val="00C12DCC"/>
    <w:rsid w:val="00C20524"/>
    <w:rsid w:val="00C24246"/>
    <w:rsid w:val="00C2498B"/>
    <w:rsid w:val="00C3082A"/>
    <w:rsid w:val="00C30B75"/>
    <w:rsid w:val="00C42001"/>
    <w:rsid w:val="00C43496"/>
    <w:rsid w:val="00C51E6B"/>
    <w:rsid w:val="00C56947"/>
    <w:rsid w:val="00C57E8C"/>
    <w:rsid w:val="00C6388C"/>
    <w:rsid w:val="00C761D8"/>
    <w:rsid w:val="00C81C9B"/>
    <w:rsid w:val="00C93BCF"/>
    <w:rsid w:val="00C9582C"/>
    <w:rsid w:val="00CA4E16"/>
    <w:rsid w:val="00CA746D"/>
    <w:rsid w:val="00CB3ADB"/>
    <w:rsid w:val="00CB6020"/>
    <w:rsid w:val="00CC658E"/>
    <w:rsid w:val="00D14593"/>
    <w:rsid w:val="00D1775C"/>
    <w:rsid w:val="00D17A1C"/>
    <w:rsid w:val="00D20055"/>
    <w:rsid w:val="00D204FC"/>
    <w:rsid w:val="00D20543"/>
    <w:rsid w:val="00D20E25"/>
    <w:rsid w:val="00D215E6"/>
    <w:rsid w:val="00D413AC"/>
    <w:rsid w:val="00D44BED"/>
    <w:rsid w:val="00D83866"/>
    <w:rsid w:val="00D85545"/>
    <w:rsid w:val="00D91603"/>
    <w:rsid w:val="00D95E6B"/>
    <w:rsid w:val="00DA2EFB"/>
    <w:rsid w:val="00DB30E6"/>
    <w:rsid w:val="00DB64E8"/>
    <w:rsid w:val="00DC2132"/>
    <w:rsid w:val="00DC53CA"/>
    <w:rsid w:val="00DF37E0"/>
    <w:rsid w:val="00E10334"/>
    <w:rsid w:val="00E21D5C"/>
    <w:rsid w:val="00E23E66"/>
    <w:rsid w:val="00E242BB"/>
    <w:rsid w:val="00E3225D"/>
    <w:rsid w:val="00E44D53"/>
    <w:rsid w:val="00E45FFF"/>
    <w:rsid w:val="00E53E2C"/>
    <w:rsid w:val="00E6572C"/>
    <w:rsid w:val="00E66A88"/>
    <w:rsid w:val="00E71F7D"/>
    <w:rsid w:val="00E839FB"/>
    <w:rsid w:val="00E83C9D"/>
    <w:rsid w:val="00EB5C7F"/>
    <w:rsid w:val="00EC2A2A"/>
    <w:rsid w:val="00ED6B27"/>
    <w:rsid w:val="00EE7F57"/>
    <w:rsid w:val="00EF2542"/>
    <w:rsid w:val="00F02658"/>
    <w:rsid w:val="00F05324"/>
    <w:rsid w:val="00F11D10"/>
    <w:rsid w:val="00F15382"/>
    <w:rsid w:val="00F1578D"/>
    <w:rsid w:val="00F22980"/>
    <w:rsid w:val="00F23666"/>
    <w:rsid w:val="00F255C4"/>
    <w:rsid w:val="00F31F19"/>
    <w:rsid w:val="00F573BC"/>
    <w:rsid w:val="00F60A33"/>
    <w:rsid w:val="00F63C8A"/>
    <w:rsid w:val="00F65782"/>
    <w:rsid w:val="00F77361"/>
    <w:rsid w:val="00F9086B"/>
    <w:rsid w:val="00F922A4"/>
    <w:rsid w:val="00F925F7"/>
    <w:rsid w:val="00FA0321"/>
    <w:rsid w:val="00FA0FF7"/>
    <w:rsid w:val="00FB764D"/>
    <w:rsid w:val="00FC1C93"/>
    <w:rsid w:val="00FC3159"/>
    <w:rsid w:val="00FD500E"/>
    <w:rsid w:val="00FE0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9181F"/>
  <w15:docId w15:val="{9B3D0546-9AC1-4816-91B1-50F2B07E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2C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0B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580B5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D177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F3C5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C20B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0B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580B5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1">
    <w:name w:val="標題 3 字元"/>
    <w:basedOn w:val="a0"/>
    <w:link w:val="30"/>
    <w:uiPriority w:val="9"/>
    <w:rsid w:val="00D1775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842A60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BF3C59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F77361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7361"/>
  </w:style>
  <w:style w:type="paragraph" w:styleId="22">
    <w:name w:val="toc 2"/>
    <w:basedOn w:val="a"/>
    <w:next w:val="a"/>
    <w:autoRedefine/>
    <w:uiPriority w:val="39"/>
    <w:unhideWhenUsed/>
    <w:rsid w:val="00F77361"/>
    <w:pPr>
      <w:ind w:leftChars="200" w:left="480"/>
    </w:pPr>
  </w:style>
  <w:style w:type="paragraph" w:styleId="32">
    <w:name w:val="toc 3"/>
    <w:basedOn w:val="a"/>
    <w:next w:val="a"/>
    <w:autoRedefine/>
    <w:uiPriority w:val="39"/>
    <w:unhideWhenUsed/>
    <w:rsid w:val="00F77361"/>
    <w:pPr>
      <w:ind w:leftChars="400" w:left="960"/>
    </w:pPr>
  </w:style>
  <w:style w:type="character" w:styleId="a5">
    <w:name w:val="Hyperlink"/>
    <w:basedOn w:val="a0"/>
    <w:uiPriority w:val="99"/>
    <w:unhideWhenUsed/>
    <w:rsid w:val="00F77361"/>
    <w:rPr>
      <w:color w:val="0000FF" w:themeColor="hyperlink"/>
      <w:u w:val="single"/>
    </w:rPr>
  </w:style>
  <w:style w:type="paragraph" w:customStyle="1" w:styleId="TableText">
    <w:name w:val="Table Text"/>
    <w:basedOn w:val="a"/>
    <w:rsid w:val="00D20055"/>
    <w:pPr>
      <w:widowControl/>
    </w:pPr>
    <w:rPr>
      <w:rFonts w:ascii="Adobe Garamond Pro" w:hAnsi="Adobe Garamond Pro" w:cs="Times New Roman"/>
      <w:kern w:val="0"/>
      <w:sz w:val="22"/>
      <w:szCs w:val="20"/>
      <w:lang w:val="en-IN" w:eastAsia="en-IN"/>
    </w:rPr>
  </w:style>
  <w:style w:type="paragraph" w:customStyle="1" w:styleId="Contents">
    <w:name w:val="Contents"/>
    <w:basedOn w:val="a"/>
    <w:rsid w:val="00D20055"/>
    <w:pPr>
      <w:widowControl/>
      <w:pBdr>
        <w:bottom w:val="single" w:sz="4" w:space="1" w:color="auto"/>
      </w:pBdr>
    </w:pPr>
    <w:rPr>
      <w:rFonts w:ascii="Arial" w:hAnsi="Arial" w:cs="Times New Roman"/>
      <w:b/>
      <w:i/>
      <w:kern w:val="0"/>
      <w:sz w:val="32"/>
      <w:szCs w:val="20"/>
      <w:lang w:val="en-IN" w:eastAsia="en-IN"/>
    </w:rPr>
  </w:style>
  <w:style w:type="paragraph" w:styleId="a6">
    <w:name w:val="Body Text"/>
    <w:basedOn w:val="a"/>
    <w:next w:val="a"/>
    <w:link w:val="a7"/>
    <w:rsid w:val="00D20055"/>
    <w:pPr>
      <w:widowControl/>
      <w:autoSpaceDE w:val="0"/>
      <w:autoSpaceDN w:val="0"/>
      <w:adjustRightInd w:val="0"/>
    </w:pPr>
    <w:rPr>
      <w:rFonts w:ascii="Adobe Garamond Pro" w:eastAsia="Batang" w:hAnsi="Adobe Garamond Pro" w:cs="Times New Roman"/>
      <w:kern w:val="0"/>
      <w:szCs w:val="24"/>
      <w:lang w:eastAsia="ko-KR"/>
    </w:rPr>
  </w:style>
  <w:style w:type="character" w:customStyle="1" w:styleId="a7">
    <w:name w:val="本文 字元"/>
    <w:basedOn w:val="a0"/>
    <w:link w:val="a6"/>
    <w:rsid w:val="00D20055"/>
    <w:rPr>
      <w:rFonts w:ascii="Adobe Garamond Pro" w:eastAsia="Batang" w:hAnsi="Adobe Garamond Pro" w:cs="Times New Roman"/>
      <w:kern w:val="0"/>
      <w:szCs w:val="24"/>
      <w:lang w:eastAsia="ko-KR"/>
    </w:rPr>
  </w:style>
  <w:style w:type="character" w:customStyle="1" w:styleId="50">
    <w:name w:val="標題 5 字元"/>
    <w:basedOn w:val="a0"/>
    <w:link w:val="5"/>
    <w:uiPriority w:val="9"/>
    <w:rsid w:val="007C20B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D0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D0D0F"/>
    <w:rPr>
      <w:rFonts w:ascii="細明體" w:eastAsia="細明體" w:hAnsi="細明體" w:cs="細明體"/>
      <w:kern w:val="0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F05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F05324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F05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F05324"/>
    <w:rPr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053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05324"/>
    <w:rPr>
      <w:rFonts w:asciiTheme="majorHAnsi" w:eastAsiaTheme="majorEastAsia" w:hAnsiTheme="majorHAnsi" w:cstheme="majorBidi"/>
      <w:sz w:val="18"/>
      <w:szCs w:val="18"/>
    </w:rPr>
  </w:style>
  <w:style w:type="paragraph" w:customStyle="1" w:styleId="BodyText">
    <w:name w:val="BodyText"/>
    <w:basedOn w:val="a"/>
    <w:uiPriority w:val="99"/>
    <w:rsid w:val="00227738"/>
    <w:pPr>
      <w:widowControl/>
      <w:autoSpaceDE w:val="0"/>
      <w:autoSpaceDN w:val="0"/>
      <w:adjustRightInd w:val="0"/>
      <w:spacing w:before="30" w:after="60"/>
      <w:jc w:val="both"/>
    </w:pPr>
    <w:rPr>
      <w:rFonts w:ascii="Times New Roman" w:hAnsi="Times New Roman" w:cs="Times New Roman"/>
      <w:kern w:val="0"/>
      <w:sz w:val="22"/>
    </w:rPr>
  </w:style>
  <w:style w:type="paragraph" w:customStyle="1" w:styleId="CodeExample0">
    <w:name w:val="Code Example 0"/>
    <w:basedOn w:val="a"/>
    <w:next w:val="a"/>
    <w:uiPriority w:val="99"/>
    <w:rsid w:val="00227738"/>
    <w:pPr>
      <w:widowControl/>
      <w:shd w:val="pct10" w:color="auto" w:fill="FFFFFF"/>
      <w:autoSpaceDE w:val="0"/>
      <w:autoSpaceDN w:val="0"/>
    </w:pPr>
    <w:rPr>
      <w:rFonts w:ascii="Courier New" w:hAnsi="Courier New" w:cs="Courier New"/>
      <w:kern w:val="0"/>
      <w:sz w:val="16"/>
      <w:szCs w:val="16"/>
    </w:rPr>
  </w:style>
  <w:style w:type="paragraph" w:customStyle="1" w:styleId="ListContinue1">
    <w:name w:val="List Continue 1"/>
    <w:basedOn w:val="a"/>
    <w:next w:val="23"/>
    <w:uiPriority w:val="99"/>
    <w:rsid w:val="00227738"/>
    <w:pPr>
      <w:widowControl/>
      <w:autoSpaceDE w:val="0"/>
      <w:autoSpaceDN w:val="0"/>
      <w:spacing w:before="30" w:after="60"/>
      <w:ind w:left="360"/>
      <w:jc w:val="both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ListBullet0">
    <w:name w:val="List Bullet 0"/>
    <w:basedOn w:val="a"/>
    <w:next w:val="a"/>
    <w:autoRedefine/>
    <w:uiPriority w:val="99"/>
    <w:rsid w:val="00227738"/>
    <w:pPr>
      <w:widowControl/>
      <w:numPr>
        <w:numId w:val="1"/>
      </w:numPr>
      <w:tabs>
        <w:tab w:val="num" w:pos="360"/>
      </w:tabs>
      <w:autoSpaceDE w:val="0"/>
      <w:autoSpaceDN w:val="0"/>
      <w:ind w:left="360"/>
    </w:pPr>
    <w:rPr>
      <w:rFonts w:ascii="Times New Roman" w:hAnsi="Times New Roman" w:cs="Times New Roman"/>
      <w:kern w:val="0"/>
      <w:sz w:val="20"/>
      <w:szCs w:val="20"/>
    </w:rPr>
  </w:style>
  <w:style w:type="paragraph" w:styleId="2">
    <w:name w:val="List Bullet 2"/>
    <w:basedOn w:val="a"/>
    <w:next w:val="3"/>
    <w:autoRedefine/>
    <w:uiPriority w:val="99"/>
    <w:rsid w:val="00227738"/>
    <w:pPr>
      <w:widowControl/>
      <w:numPr>
        <w:numId w:val="14"/>
      </w:numPr>
      <w:tabs>
        <w:tab w:val="clear" w:pos="841"/>
        <w:tab w:val="num" w:pos="1080"/>
      </w:tabs>
      <w:autoSpaceDE w:val="0"/>
      <w:autoSpaceDN w:val="0"/>
      <w:ind w:leftChars="0" w:left="1080" w:firstLineChars="0" w:firstLine="0"/>
    </w:pPr>
    <w:rPr>
      <w:rFonts w:ascii="Times New Roman" w:hAnsi="Times New Roman" w:cs="Times New Roman"/>
      <w:kern w:val="0"/>
      <w:sz w:val="20"/>
      <w:szCs w:val="20"/>
    </w:rPr>
  </w:style>
  <w:style w:type="paragraph" w:styleId="23">
    <w:name w:val="List Continue 2"/>
    <w:basedOn w:val="a"/>
    <w:uiPriority w:val="99"/>
    <w:semiHidden/>
    <w:unhideWhenUsed/>
    <w:rsid w:val="00227738"/>
    <w:pPr>
      <w:spacing w:after="120"/>
      <w:ind w:leftChars="400" w:left="960"/>
      <w:contextualSpacing/>
    </w:pPr>
  </w:style>
  <w:style w:type="paragraph" w:styleId="3">
    <w:name w:val="List Bullet 3"/>
    <w:basedOn w:val="a"/>
    <w:uiPriority w:val="99"/>
    <w:semiHidden/>
    <w:unhideWhenUsed/>
    <w:rsid w:val="00227738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883A-B697-4C91-A19F-62177C442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3443</Words>
  <Characters>19630</Characters>
  <Application>Microsoft Office Word</Application>
  <DocSecurity>0</DocSecurity>
  <Lines>163</Lines>
  <Paragraphs>46</Paragraphs>
  <ScaleCrop>false</ScaleCrop>
  <Company/>
  <LinksUpToDate>false</LinksUpToDate>
  <CharactersWithSpaces>23027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JoyceChen [陳曉慧]</dc:creator>
  <cp:keywords/>
  <dc:description/>
  <cp:lastModifiedBy>EmilyPLChen [陳姵伶]</cp:lastModifiedBy>
  <cp:revision>2</cp:revision>
  <dcterms:created xsi:type="dcterms:W3CDTF">2022-05-04T01:23:00Z</dcterms:created>
  <dcterms:modified xsi:type="dcterms:W3CDTF">2022-05-04T01:23:00Z</dcterms:modified>
</cp:coreProperties>
</file>